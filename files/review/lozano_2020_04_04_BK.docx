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4FB39" w14:textId="77777777" w:rsidR="002537A6" w:rsidRDefault="0078265D">
      <w:pPr>
        <w:pStyle w:val="Ttulo"/>
      </w:pPr>
      <w:r>
        <w:t>Impact of water deficit on growth, productivity, and water use efficiency in potato (</w:t>
      </w:r>
      <w:r>
        <w:rPr>
          <w:i/>
        </w:rPr>
        <w:t>Solanum tuberosum</w:t>
      </w:r>
      <w:r>
        <w:t xml:space="preserve"> L.)</w:t>
      </w:r>
    </w:p>
    <w:p w14:paraId="1AC6B63E" w14:textId="77777777" w:rsidR="002537A6" w:rsidRPr="00536C54" w:rsidRDefault="0078265D">
      <w:pPr>
        <w:pStyle w:val="Author"/>
        <w:rPr>
          <w:lang w:val="es-ES"/>
        </w:rPr>
      </w:pPr>
      <w:r w:rsidRPr="00536C54">
        <w:rPr>
          <w:lang w:val="es-ES"/>
        </w:rPr>
        <w:t>Flavio Lozano-Isla</w:t>
      </w:r>
      <m:oMath>
        <m:sSup>
          <m:sSupPr>
            <m:ctrlPr>
              <w:rPr>
                <w:rFonts w:ascii="Cambria Math" w:hAnsi="Cambria Math"/>
              </w:rPr>
            </m:ctrlPr>
          </m:sSupPr>
          <m:e>
            <m:r>
              <w:rPr>
                <w:rFonts w:ascii="Cambria Math" w:hAnsi="Cambria Math"/>
                <w:lang w:val="es-ES"/>
              </w:rPr>
              <m:t>​</m:t>
            </m:r>
          </m:e>
          <m:sup>
            <m:r>
              <w:rPr>
                <w:rFonts w:ascii="Cambria Math" w:hAnsi="Cambria Math"/>
                <w:lang w:val="es-ES"/>
              </w:rPr>
              <m:t>1</m:t>
            </m:r>
          </m:sup>
        </m:sSup>
      </m:oMath>
      <w:r w:rsidRPr="00536C54">
        <w:rPr>
          <w:lang w:val="es-ES"/>
        </w:rPr>
        <w:t>, Evelyn Farfan-Vignolo</w:t>
      </w:r>
      <m:oMath>
        <m:sSup>
          <m:sSupPr>
            <m:ctrlPr>
              <w:rPr>
                <w:rFonts w:ascii="Cambria Math" w:hAnsi="Cambria Math"/>
              </w:rPr>
            </m:ctrlPr>
          </m:sSupPr>
          <m:e>
            <m:r>
              <w:rPr>
                <w:rFonts w:ascii="Cambria Math" w:hAnsi="Cambria Math"/>
                <w:lang w:val="es-ES"/>
              </w:rPr>
              <m:t>​</m:t>
            </m:r>
          </m:e>
          <m:sup>
            <m:r>
              <w:rPr>
                <w:rFonts w:ascii="Cambria Math" w:hAnsi="Cambria Math"/>
                <w:lang w:val="es-ES"/>
              </w:rPr>
              <m:t>1</m:t>
            </m:r>
          </m:sup>
        </m:sSup>
      </m:oMath>
      <w:r w:rsidRPr="00536C54">
        <w:rPr>
          <w:lang w:val="es-ES"/>
        </w:rPr>
        <w:t>, Raymundo Gutierrez</w:t>
      </w:r>
      <m:oMath>
        <m:sSup>
          <m:sSupPr>
            <m:ctrlPr>
              <w:rPr>
                <w:rFonts w:ascii="Cambria Math" w:hAnsi="Cambria Math"/>
              </w:rPr>
            </m:ctrlPr>
          </m:sSupPr>
          <m:e>
            <m:r>
              <w:rPr>
                <w:rFonts w:ascii="Cambria Math" w:hAnsi="Cambria Math"/>
                <w:lang w:val="es-ES"/>
              </w:rPr>
              <m:t>​</m:t>
            </m:r>
          </m:e>
          <m:sup>
            <m:r>
              <w:rPr>
                <w:rFonts w:ascii="Cambria Math" w:hAnsi="Cambria Math"/>
                <w:lang w:val="es-ES"/>
              </w:rPr>
              <m:t>1</m:t>
            </m:r>
          </m:sup>
        </m:sSup>
      </m:oMath>
      <w:r w:rsidRPr="00536C54">
        <w:rPr>
          <w:lang w:val="es-ES"/>
        </w:rPr>
        <w:t>, Raul Blas</w:t>
      </w:r>
      <m:oMath>
        <m:sSup>
          <m:sSupPr>
            <m:ctrlPr>
              <w:rPr>
                <w:rFonts w:ascii="Cambria Math" w:hAnsi="Cambria Math"/>
              </w:rPr>
            </m:ctrlPr>
          </m:sSupPr>
          <m:e>
            <m:r>
              <w:rPr>
                <w:rFonts w:ascii="Cambria Math" w:hAnsi="Cambria Math"/>
                <w:lang w:val="es-ES"/>
              </w:rPr>
              <m:t>​</m:t>
            </m:r>
          </m:e>
          <m:sup>
            <m:r>
              <w:rPr>
                <w:rFonts w:ascii="Cambria Math" w:hAnsi="Cambria Math"/>
                <w:lang w:val="es-ES"/>
              </w:rPr>
              <m:t>2</m:t>
            </m:r>
          </m:sup>
        </m:sSup>
      </m:oMath>
      <w:r w:rsidRPr="00536C54">
        <w:rPr>
          <w:lang w:val="es-ES"/>
        </w:rPr>
        <w:t>, Khan Awais</w:t>
      </w:r>
      <m:oMath>
        <m:sSup>
          <m:sSupPr>
            <m:ctrlPr>
              <w:rPr>
                <w:rFonts w:ascii="Cambria Math" w:hAnsi="Cambria Math"/>
              </w:rPr>
            </m:ctrlPr>
          </m:sSupPr>
          <m:e>
            <m:r>
              <w:rPr>
                <w:rFonts w:ascii="Cambria Math" w:hAnsi="Cambria Math"/>
                <w:lang w:val="es-ES"/>
              </w:rPr>
              <m:t>​</m:t>
            </m:r>
          </m:e>
          <m:sup>
            <m:r>
              <w:rPr>
                <w:rFonts w:ascii="Cambria Math" w:hAnsi="Cambria Math"/>
                <w:lang w:val="es-ES"/>
              </w:rPr>
              <m:t>1*</m:t>
            </m:r>
          </m:sup>
        </m:sSup>
      </m:oMath>
    </w:p>
    <w:p w14:paraId="544A17CD" w14:textId="77777777" w:rsidR="002537A6" w:rsidRPr="00536C54" w:rsidRDefault="0044603C">
      <w:pPr>
        <w:pStyle w:val="Author"/>
        <w:rPr>
          <w:lang w:val="es-ES"/>
        </w:rPr>
      </w:pPr>
      <m:oMath>
        <m:sSup>
          <m:sSupPr>
            <m:ctrlPr>
              <w:rPr>
                <w:rFonts w:ascii="Cambria Math" w:hAnsi="Cambria Math"/>
              </w:rPr>
            </m:ctrlPr>
          </m:sSupPr>
          <m:e>
            <m:r>
              <w:rPr>
                <w:rFonts w:ascii="Cambria Math" w:hAnsi="Cambria Math"/>
              </w:rPr>
              <m:t>​</m:t>
            </m:r>
          </m:e>
          <m:sup>
            <m:r>
              <w:rPr>
                <w:rFonts w:ascii="Cambria Math" w:hAnsi="Cambria Math"/>
              </w:rPr>
              <m:t>1</m:t>
            </m:r>
          </m:sup>
        </m:sSup>
      </m:oMath>
      <w:r w:rsidR="0078265D">
        <w:t xml:space="preserve"> International Potato Center (CIP), Av. </w:t>
      </w:r>
      <w:r w:rsidR="0078265D" w:rsidRPr="00536C54">
        <w:rPr>
          <w:lang w:val="es-ES"/>
        </w:rPr>
        <w:t xml:space="preserve">La Molina 1895, La Molina, 1558, </w:t>
      </w:r>
      <w:proofErr w:type="spellStart"/>
      <w:r w:rsidR="0078265D" w:rsidRPr="00536C54">
        <w:rPr>
          <w:lang w:val="es-ES"/>
        </w:rPr>
        <w:t>Peru</w:t>
      </w:r>
      <w:proofErr w:type="spellEnd"/>
      <w:r w:rsidR="0078265D" w:rsidRPr="00536C54">
        <w:rPr>
          <w:lang w:val="es-ES"/>
        </w:rPr>
        <w:t>.</w:t>
      </w:r>
    </w:p>
    <w:p w14:paraId="398004EA" w14:textId="77777777" w:rsidR="002537A6" w:rsidRPr="00536C54" w:rsidRDefault="0044603C">
      <w:pPr>
        <w:pStyle w:val="Author"/>
        <w:rPr>
          <w:lang w:val="es-ES"/>
        </w:rPr>
      </w:pPr>
      <m:oMath>
        <m:sSup>
          <m:sSupPr>
            <m:ctrlPr>
              <w:rPr>
                <w:rFonts w:ascii="Cambria Math" w:hAnsi="Cambria Math"/>
              </w:rPr>
            </m:ctrlPr>
          </m:sSupPr>
          <m:e>
            <m:r>
              <w:rPr>
                <w:rFonts w:ascii="Cambria Math" w:hAnsi="Cambria Math"/>
                <w:lang w:val="es-ES"/>
              </w:rPr>
              <m:t>​</m:t>
            </m:r>
          </m:e>
          <m:sup>
            <m:r>
              <w:rPr>
                <w:rFonts w:ascii="Cambria Math" w:hAnsi="Cambria Math"/>
                <w:lang w:val="es-ES"/>
              </w:rPr>
              <m:t>2</m:t>
            </m:r>
          </m:sup>
        </m:sSup>
      </m:oMath>
      <w:r w:rsidR="0078265D" w:rsidRPr="00536C54">
        <w:rPr>
          <w:lang w:val="es-ES"/>
        </w:rPr>
        <w:t xml:space="preserve"> Universidad Nacional Agraria La Molina (UNALM), Av. La Molina, 1558, Peru.</w:t>
      </w:r>
    </w:p>
    <w:p w14:paraId="7F495EFE" w14:textId="77777777" w:rsidR="002537A6" w:rsidRPr="00536C54" w:rsidRDefault="0044603C">
      <w:pPr>
        <w:pStyle w:val="Author"/>
        <w:rPr>
          <w:lang w:val="es-ES"/>
        </w:rPr>
      </w:pPr>
      <m:oMath>
        <m:sSup>
          <m:sSupPr>
            <m:ctrlPr>
              <w:rPr>
                <w:rFonts w:ascii="Cambria Math" w:hAnsi="Cambria Math"/>
              </w:rPr>
            </m:ctrlPr>
          </m:sSupPr>
          <m:e>
            <m:r>
              <w:rPr>
                <w:rFonts w:ascii="Cambria Math" w:hAnsi="Cambria Math"/>
                <w:lang w:val="es-ES"/>
              </w:rPr>
              <m:t>​</m:t>
            </m:r>
          </m:e>
          <m:sup>
            <m:r>
              <w:rPr>
                <w:rFonts w:ascii="Cambria Math" w:hAnsi="Cambria Math"/>
                <w:lang w:val="es-ES"/>
              </w:rPr>
              <m:t>*</m:t>
            </m:r>
          </m:sup>
        </m:sSup>
      </m:oMath>
      <w:r w:rsidR="0078265D" w:rsidRPr="00536C54">
        <w:rPr>
          <w:lang w:val="es-ES"/>
        </w:rPr>
        <w:t>Corresponding author.</w:t>
      </w:r>
    </w:p>
    <w:p w14:paraId="3CCE3C3F" w14:textId="77777777" w:rsidR="002537A6" w:rsidRDefault="0078265D">
      <w:pPr>
        <w:pStyle w:val="Ttulo1"/>
      </w:pPr>
      <w:bookmarkStart w:id="0" w:name="abstract"/>
      <w:r>
        <w:t>Abstract</w:t>
      </w:r>
      <w:bookmarkEnd w:id="0"/>
    </w:p>
    <w:p w14:paraId="4EEA0E09" w14:textId="143D1C8E" w:rsidR="002537A6" w:rsidRDefault="0078265D">
      <w:r>
        <w:t xml:space="preserve">Drought stress is one of the major causes of damage and subsequent reduction in yield </w:t>
      </w:r>
      <w:del w:id="1" w:author="Usuario" w:date="2020-04-04T11:26:00Z">
        <w:r w:rsidDel="00536C54">
          <w:delText xml:space="preserve">all </w:delText>
        </w:r>
      </w:del>
      <w:ins w:id="2" w:author="Usuario" w:date="2020-04-04T11:26:00Z">
        <w:r w:rsidR="00536C54">
          <w:t xml:space="preserve">over/across? </w:t>
        </w:r>
      </w:ins>
      <w:r>
        <w:t>crops worldwide</w:t>
      </w:r>
      <w:ins w:id="3" w:author="Usuario" w:date="2020-04-04T11:25:00Z">
        <w:r w:rsidR="00536C54">
          <w:t>.</w:t>
        </w:r>
      </w:ins>
      <w:r>
        <w:t xml:space="preserve"> </w:t>
      </w:r>
      <w:del w:id="4" w:author="Usuario" w:date="2020-04-04T11:26:00Z">
        <w:r w:rsidDel="00536C54">
          <w:delText>and t</w:delText>
        </w:r>
      </w:del>
      <w:ins w:id="5" w:author="Usuario" w:date="2020-04-04T11:26:00Z">
        <w:r w:rsidR="00536C54">
          <w:t>T</w:t>
        </w:r>
      </w:ins>
      <w:r>
        <w:t>he problem is only expected to get worse with water deficits stemming from climate change and population expansion</w:t>
      </w:r>
      <w:ins w:id="6" w:author="Usuario" w:date="2020-04-04T11:26:00Z">
        <w:r w:rsidR="00536C54">
          <w:t>.</w:t>
        </w:r>
      </w:ins>
      <w:r>
        <w:t xml:space="preserve"> </w:t>
      </w:r>
      <w:del w:id="7" w:author="Usuario" w:date="2020-04-04T11:26:00Z">
        <w:r w:rsidDel="00536C54">
          <w:delText xml:space="preserve">so, </w:delText>
        </w:r>
      </w:del>
      <w:ins w:id="8" w:author="Usuario" w:date="2020-04-04T11:27:00Z">
        <w:r w:rsidR="00536C54">
          <w:t>For that reason a major goal on plant breeding ?</w:t>
        </w:r>
      </w:ins>
      <w:del w:id="9" w:author="Usuario" w:date="2020-04-04T11:27:00Z">
        <w:r w:rsidDel="00536C54">
          <w:delText xml:space="preserve">It </w:delText>
        </w:r>
      </w:del>
      <w:r>
        <w:t xml:space="preserve">is </w:t>
      </w:r>
      <w:ins w:id="10" w:author="Usuario" w:date="2020-04-04T11:27:00Z">
        <w:r w:rsidR="00536C54">
          <w:t xml:space="preserve">to </w:t>
        </w:r>
      </w:ins>
      <w:del w:id="11" w:author="Usuario" w:date="2020-04-04T11:27:00Z">
        <w:r w:rsidDel="00536C54">
          <w:delText xml:space="preserve">need to be bred plants for </w:delText>
        </w:r>
      </w:del>
      <w:r>
        <w:t>improve water use efficiency and reduce the yield loss</w:t>
      </w:r>
      <w:ins w:id="12" w:author="Usuario" w:date="2020-04-04T11:28:00Z">
        <w:r w:rsidR="00536C54">
          <w:t>es?</w:t>
        </w:r>
      </w:ins>
      <w:r>
        <w:t>. Potato is one of most important food crop worldwide and modern cultivars are highly sensitive to drought. The aim of the present work is to study the physiological responses of potato (</w:t>
      </w:r>
      <w:r>
        <w:rPr>
          <w:i/>
        </w:rPr>
        <w:t>Solanum tuberosum</w:t>
      </w:r>
      <w:r>
        <w:t xml:space="preserve"> L) under drought stress in controlled condition. In order to explore the different responses, we evaluated fifteen genotypes under well-watered (WD) and water deficit (WD) conditions for a range of </w:t>
      </w:r>
      <w:proofErr w:type="spellStart"/>
      <w:r>
        <w:t>agro</w:t>
      </w:r>
      <w:proofErr w:type="spellEnd"/>
      <w:r>
        <w:t xml:space="preserve">-physiological traits and understand the mechanisms of tolerance to drought stress. Genotypes with better mechanisms for avoid the water shortage and maintain the yield production </w:t>
      </w:r>
      <w:del w:id="13" w:author="Usuario" w:date="2020-04-04T11:29:00Z">
        <w:r w:rsidDel="00536C54">
          <w:delText xml:space="preserve">are </w:delText>
        </w:r>
      </w:del>
      <w:ins w:id="14" w:author="Usuario" w:date="2020-04-04T11:29:00Z">
        <w:r w:rsidR="00536C54">
          <w:t xml:space="preserve">were </w:t>
        </w:r>
      </w:ins>
      <w:r>
        <w:t>CIP392797.22 (UNICA), CIP397077.16, CIP398190.89, CIP398208.219 and CIP398208.620 were able to preferentially use the limited water in tuber production rather than biomass accumulation. Multivariate analysis shown that these genotypes have a high production under WW conditions and increasing the photosynthetic activity under WD with better water use efficiency for tuber production (</w:t>
      </w:r>
      <w:proofErr w:type="spellStart"/>
      <w:r>
        <w:t>wue</w:t>
      </w:r>
      <w:r>
        <w:rPr>
          <w:vertAlign w:val="subscript"/>
        </w:rPr>
        <w:t>t</w:t>
      </w:r>
      <w:proofErr w:type="spellEnd"/>
      <w:r>
        <w:t>). Variables such as harvest index (</w:t>
      </w:r>
      <w:proofErr w:type="spellStart"/>
      <w:r>
        <w:t>hi</w:t>
      </w:r>
      <w:ins w:id="15" w:author="Usuario" w:date="2020-04-04T11:29:00Z">
        <w:r w:rsidR="00536C54">
          <w:t>las</w:t>
        </w:r>
        <w:proofErr w:type="spellEnd"/>
        <w:r w:rsidR="00536C54">
          <w:t xml:space="preserve"> </w:t>
        </w:r>
        <w:proofErr w:type="spellStart"/>
        <w:r w:rsidR="00536C54">
          <w:t>pondria</w:t>
        </w:r>
        <w:proofErr w:type="spellEnd"/>
        <w:r w:rsidR="00536C54">
          <w:t xml:space="preserve"> </w:t>
        </w:r>
        <w:proofErr w:type="spellStart"/>
        <w:r w:rsidR="00536C54">
          <w:t>en</w:t>
        </w:r>
        <w:proofErr w:type="spellEnd"/>
        <w:r w:rsidR="00536C54">
          <w:t xml:space="preserve"> </w:t>
        </w:r>
        <w:proofErr w:type="spellStart"/>
        <w:r w:rsidR="00536C54">
          <w:t>mayúscula</w:t>
        </w:r>
        <w:proofErr w:type="spellEnd"/>
        <w:r w:rsidR="00536C54">
          <w:t xml:space="preserve"> HI</w:t>
        </w:r>
      </w:ins>
      <w:del w:id="16" w:author="Usuario" w:date="2020-04-04T11:29:00Z">
        <w:r w:rsidDel="00536C54">
          <w:delText>)</w:delText>
        </w:r>
      </w:del>
      <w:r>
        <w:t>, root dry weight (</w:t>
      </w:r>
      <w:proofErr w:type="spellStart"/>
      <w:r>
        <w:t>rdw</w:t>
      </w:r>
      <w:proofErr w:type="spellEnd"/>
      <w:r>
        <w:t>), relative chlorophyll content (</w:t>
      </w:r>
      <w:proofErr w:type="spellStart"/>
      <w:r>
        <w:t>rcc</w:t>
      </w:r>
      <w:proofErr w:type="spellEnd"/>
      <w:r>
        <w:t>) and chlorophyll concentration (</w:t>
      </w:r>
      <w:proofErr w:type="spellStart"/>
      <w:r>
        <w:t>spad</w:t>
      </w:r>
      <w:proofErr w:type="spellEnd"/>
      <w:r>
        <w:t xml:space="preserve">) provide </w:t>
      </w:r>
      <w:r>
        <w:lastRenderedPageBreak/>
        <w:t>useful information for select potato genotypes under drought stress in breeding programs.</w:t>
      </w:r>
    </w:p>
    <w:p w14:paraId="04293E3F" w14:textId="77777777" w:rsidR="002537A6" w:rsidRDefault="0078265D">
      <w:r>
        <w:rPr>
          <w:b/>
        </w:rPr>
        <w:t>Key words:</w:t>
      </w:r>
      <w:r>
        <w:t xml:space="preserve"> abiotic stress, harvest index, lysimeter, drought tolerance, SPAD</w:t>
      </w:r>
    </w:p>
    <w:p w14:paraId="3D45BB99" w14:textId="77777777" w:rsidR="002537A6" w:rsidRDefault="0078265D">
      <w:pPr>
        <w:pStyle w:val="Ttulo1"/>
      </w:pPr>
      <w:bookmarkStart w:id="17" w:name="introduction"/>
      <w:r>
        <w:t>Introduction</w:t>
      </w:r>
      <w:bookmarkEnd w:id="17"/>
    </w:p>
    <w:p w14:paraId="373AA5B7" w14:textId="0E26CF7E" w:rsidR="002537A6" w:rsidRDefault="0078265D">
      <w:r>
        <w:t>Water has become a scarce and precious resource and its efficient utilization in the production of food is a key challenge in agriculture worldwide</w:t>
      </w:r>
      <w:ins w:id="18" w:author="Usuario" w:date="2020-04-04T11:32:00Z">
        <w:r w:rsidR="00536C54">
          <w:t>.</w:t>
        </w:r>
      </w:ins>
      <w:r>
        <w:t xml:space="preserve"> </w:t>
      </w:r>
      <w:ins w:id="19" w:author="Usuario" w:date="2020-04-04T11:32:00Z">
        <w:r w:rsidR="00536C54">
          <w:t>D</w:t>
        </w:r>
      </w:ins>
      <w:del w:id="20" w:author="Usuario" w:date="2020-04-04T11:32:00Z">
        <w:r w:rsidDel="00536C54">
          <w:delText>and d</w:delText>
        </w:r>
      </w:del>
      <w:r>
        <w:t>rought is one of the most uncontrollable and pervasive factors and one of the global problems limiting production (</w:t>
      </w:r>
      <w:proofErr w:type="spellStart"/>
      <w:r>
        <w:t>Obidiegwu</w:t>
      </w:r>
      <w:proofErr w:type="spellEnd"/>
      <w:r>
        <w:t xml:space="preserve"> et al., </w:t>
      </w:r>
      <w:hyperlink w:anchor="ref-obidiegwu2015Coping">
        <w:r>
          <w:rPr>
            <w:rStyle w:val="Hipervnculo"/>
          </w:rPr>
          <w:t>2015</w:t>
        </w:r>
      </w:hyperlink>
      <w:r>
        <w:t xml:space="preserve">). Tracking the consequences of water deficit in plants is a difficult task, as it depends on the timing, intensity, type of crop, and duration of stress (Blum, </w:t>
      </w:r>
      <w:hyperlink w:anchor="ref-blum2011Drought">
        <w:r>
          <w:rPr>
            <w:rStyle w:val="Hipervnculo"/>
          </w:rPr>
          <w:t>2011</w:t>
        </w:r>
      </w:hyperlink>
      <w:r>
        <w:t xml:space="preserve">). Under field conditions, drought caused drastic losses in potato tuber yield and/or quality (Stark et al., </w:t>
      </w:r>
      <w:hyperlink w:anchor="ref-stark2013Potato">
        <w:r>
          <w:rPr>
            <w:rStyle w:val="Hipervnculo"/>
          </w:rPr>
          <w:t>2013</w:t>
        </w:r>
      </w:hyperlink>
      <w:r>
        <w:t xml:space="preserve">; Yang et al., </w:t>
      </w:r>
      <w:hyperlink w:anchor="ref-yang2016Identification">
        <w:r>
          <w:rPr>
            <w:rStyle w:val="Hipervnculo"/>
          </w:rPr>
          <w:t>2016</w:t>
        </w:r>
      </w:hyperlink>
      <w:r>
        <w:t>).</w:t>
      </w:r>
    </w:p>
    <w:p w14:paraId="5FF41BBF" w14:textId="5A3AD11B" w:rsidR="002537A6" w:rsidRDefault="0078265D">
      <w:r>
        <w:t>Potato (</w:t>
      </w:r>
      <w:r>
        <w:rPr>
          <w:i/>
        </w:rPr>
        <w:t>Solanum tuberosum</w:t>
      </w:r>
      <w:r>
        <w:t xml:space="preserve"> L.) is the fourth most important food </w:t>
      </w:r>
      <w:del w:id="21" w:author="Usuario" w:date="2020-04-04T11:34:00Z">
        <w:r w:rsidDel="00536C54">
          <w:delText xml:space="preserve">crop </w:delText>
        </w:r>
      </w:del>
      <w:r>
        <w:t xml:space="preserve">worldwide </w:t>
      </w:r>
      <w:ins w:id="22" w:author="Usuario" w:date="2020-04-04T11:34:00Z">
        <w:r w:rsidR="00536C54">
          <w:t xml:space="preserve">crop </w:t>
        </w:r>
      </w:ins>
      <w:r>
        <w:t xml:space="preserve">with an annual production of around 380 million tons (Birch et al., </w:t>
      </w:r>
      <w:hyperlink w:anchor="ref-birch2012Crops">
        <w:r>
          <w:rPr>
            <w:rStyle w:val="Hipervnculo"/>
          </w:rPr>
          <w:t>2012</w:t>
        </w:r>
      </w:hyperlink>
      <w:r>
        <w:t xml:space="preserve">). Potato is an autotetraploid (2n = 4x = 48) and suffers from acute inbreeding depression (Xu et al., </w:t>
      </w:r>
      <w:hyperlink w:anchor="ref-xu2011Genome">
        <w:r>
          <w:rPr>
            <w:rStyle w:val="Hipervnculo"/>
          </w:rPr>
          <w:t>2011</w:t>
        </w:r>
      </w:hyperlink>
      <w:r>
        <w:t xml:space="preserve">) which contributes to a significant barrier for traditional breeding approaches (Kaminski et al., </w:t>
      </w:r>
      <w:hyperlink w:anchor="ref-kaminski2015Contrasting">
        <w:r>
          <w:rPr>
            <w:rStyle w:val="Hipervnculo"/>
          </w:rPr>
          <w:t>2015</w:t>
        </w:r>
      </w:hyperlink>
      <w:r>
        <w:t>). Potato is known to be sensitive to water deficit because of its shallow root system, and its fast-closing leaf stomata that reduce transpiration and photosynthesis, considerably reducing tuber yields (</w:t>
      </w:r>
      <w:proofErr w:type="spellStart"/>
      <w:r>
        <w:t>Deblonde</w:t>
      </w:r>
      <w:proofErr w:type="spellEnd"/>
      <w:r>
        <w:t xml:space="preserve"> &amp; </w:t>
      </w:r>
      <w:proofErr w:type="spellStart"/>
      <w:r>
        <w:t>Ledent</w:t>
      </w:r>
      <w:proofErr w:type="spellEnd"/>
      <w:r>
        <w:t xml:space="preserve">, </w:t>
      </w:r>
      <w:hyperlink w:anchor="ref-deblonde2001Effects">
        <w:r>
          <w:rPr>
            <w:rStyle w:val="Hipervnculo"/>
          </w:rPr>
          <w:t>2001</w:t>
        </w:r>
      </w:hyperlink>
      <w:r>
        <w:t xml:space="preserve">; Joshi et al., </w:t>
      </w:r>
      <w:hyperlink w:anchor="ref-joshi2016Potato">
        <w:r>
          <w:rPr>
            <w:rStyle w:val="Hipervnculo"/>
          </w:rPr>
          <w:t>2016</w:t>
        </w:r>
      </w:hyperlink>
      <w:r>
        <w:t>). In potato, tolerance to drought is a very complex trait (</w:t>
      </w:r>
      <w:proofErr w:type="spellStart"/>
      <w:r>
        <w:t>Anithakumari</w:t>
      </w:r>
      <w:proofErr w:type="spellEnd"/>
      <w:r>
        <w:t xml:space="preserve"> et al., </w:t>
      </w:r>
      <w:hyperlink w:anchor="ref-anithakumari2012Genetic">
        <w:r>
          <w:rPr>
            <w:rStyle w:val="Hipervnculo"/>
          </w:rPr>
          <w:t>2012</w:t>
        </w:r>
      </w:hyperlink>
      <w:r>
        <w:t xml:space="preserve">), some QTLs were associated at different </w:t>
      </w:r>
      <w:proofErr w:type="spellStart"/>
      <w:r>
        <w:t>agro</w:t>
      </w:r>
      <w:proofErr w:type="spellEnd"/>
      <w:r>
        <w:t xml:space="preserve">-morphological traits (Khan et al., </w:t>
      </w:r>
      <w:hyperlink w:anchor="ref-khan2015Multiple">
        <w:r>
          <w:rPr>
            <w:rStyle w:val="Hipervnculo"/>
          </w:rPr>
          <w:t>2015</w:t>
        </w:r>
      </w:hyperlink>
      <w:r>
        <w:t xml:space="preserve">) under drought stress and about 2000 deferentially expressed genes were revealed in potato in response to water deficit (Watkinson et al., </w:t>
      </w:r>
      <w:hyperlink w:anchor="ref-watkinson2006Accessions">
        <w:r>
          <w:rPr>
            <w:rStyle w:val="Hipervnculo"/>
          </w:rPr>
          <w:t>2006</w:t>
        </w:r>
      </w:hyperlink>
      <w:r>
        <w:t xml:space="preserve">) and some genes are related at memory effect on stress with higher expression level when drought occurs again (Chen et al., </w:t>
      </w:r>
      <w:hyperlink w:anchor="ref-chen2020Transcriptome">
        <w:r>
          <w:rPr>
            <w:rStyle w:val="Hipervnculo"/>
          </w:rPr>
          <w:t>2020</w:t>
        </w:r>
      </w:hyperlink>
      <w:r>
        <w:t>).</w:t>
      </w:r>
    </w:p>
    <w:p w14:paraId="32D9460E" w14:textId="788EA74D" w:rsidR="002537A6" w:rsidRDefault="0078265D">
      <w:r>
        <w:t xml:space="preserve">Potato is sensitive to periodic water shortage and tuber initiation is the most critical period of a potato’s </w:t>
      </w:r>
      <w:del w:id="23" w:author="Usuario" w:date="2020-04-04T11:35:00Z">
        <w:r w:rsidDel="00536C54">
          <w:delText>life span</w:delText>
        </w:r>
      </w:del>
      <w:ins w:id="24" w:author="Usuario" w:date="2020-04-04T11:35:00Z">
        <w:r w:rsidR="00536C54">
          <w:t xml:space="preserve">? </w:t>
        </w:r>
        <w:proofErr w:type="spellStart"/>
        <w:r w:rsidR="00536C54">
          <w:t>Cicle</w:t>
        </w:r>
        <w:proofErr w:type="spellEnd"/>
        <w:r w:rsidR="00536C54">
          <w:t>?</w:t>
        </w:r>
      </w:ins>
      <w:r>
        <w:t xml:space="preserve"> in terms of water due to its high demand of around 400 to 600 L for 1kg of tuber dry </w:t>
      </w:r>
      <w:r>
        <w:lastRenderedPageBreak/>
        <w:t>matter (</w:t>
      </w:r>
      <w:proofErr w:type="spellStart"/>
      <w:r>
        <w:t>Monneveux</w:t>
      </w:r>
      <w:proofErr w:type="spellEnd"/>
      <w:r>
        <w:t xml:space="preserve"> et al., </w:t>
      </w:r>
      <w:hyperlink w:anchor="ref-monneveux2013Drought">
        <w:r>
          <w:rPr>
            <w:rStyle w:val="Hipervnculo"/>
          </w:rPr>
          <w:t>2013</w:t>
        </w:r>
      </w:hyperlink>
      <w:r>
        <w:t xml:space="preserve">; Sprenger et al., </w:t>
      </w:r>
      <w:hyperlink w:anchor="ref-sprenger2016drought">
        <w:r>
          <w:rPr>
            <w:rStyle w:val="Hipervnculo"/>
          </w:rPr>
          <w:t>2016</w:t>
        </w:r>
      </w:hyperlink>
      <w:r>
        <w:t xml:space="preserve">; Stark et al., </w:t>
      </w:r>
      <w:hyperlink w:anchor="ref-stark2013Potato">
        <w:r>
          <w:rPr>
            <w:rStyle w:val="Hipervnculo"/>
          </w:rPr>
          <w:t>2013</w:t>
        </w:r>
      </w:hyperlink>
      <w:r>
        <w:t>) and management of water has a marked influence on plant behavior, tuber production, and quality. The modern potato cultivars are highly sensitive to soil drought and variability in response to soil drought is observed (</w:t>
      </w:r>
      <w:proofErr w:type="spellStart"/>
      <w:r>
        <w:t>Monneveux</w:t>
      </w:r>
      <w:proofErr w:type="spellEnd"/>
      <w:r>
        <w:t xml:space="preserve"> et al., </w:t>
      </w:r>
      <w:hyperlink w:anchor="ref-monneveux2013Drought">
        <w:r>
          <w:rPr>
            <w:rStyle w:val="Hipervnculo"/>
          </w:rPr>
          <w:t>2013</w:t>
        </w:r>
      </w:hyperlink>
      <w:r>
        <w:t xml:space="preserve">; </w:t>
      </w:r>
      <w:proofErr w:type="spellStart"/>
      <w:r>
        <w:t>Soltys-Kalina</w:t>
      </w:r>
      <w:proofErr w:type="spellEnd"/>
      <w:r>
        <w:t xml:space="preserve"> et al., </w:t>
      </w:r>
      <w:hyperlink w:anchor="ref-soltys-kalina2016effect">
        <w:r>
          <w:rPr>
            <w:rStyle w:val="Hipervnculo"/>
          </w:rPr>
          <w:t>2016</w:t>
        </w:r>
      </w:hyperlink>
      <w:r>
        <w:t xml:space="preserve">; Sprenger et al., </w:t>
      </w:r>
      <w:hyperlink w:anchor="ref-sprenger2016drought">
        <w:r>
          <w:rPr>
            <w:rStyle w:val="Hipervnculo"/>
          </w:rPr>
          <w:t>2016</w:t>
        </w:r>
      </w:hyperlink>
      <w:r>
        <w:t xml:space="preserve">). Therefore, physiological behavior of the plants under drought stress could provide information on their capacity to tolerate the water shortage. Differences response have been observed in the effects caused by drought stress related to morphological, physiological, biochemical, and molecular changes among species and cultivars (Liu et al., </w:t>
      </w:r>
      <w:hyperlink w:anchor="ref-liu2005ABA">
        <w:r>
          <w:rPr>
            <w:rStyle w:val="Hipervnculo"/>
          </w:rPr>
          <w:t>2005</w:t>
        </w:r>
      </w:hyperlink>
      <w:r>
        <w:t xml:space="preserve">, </w:t>
      </w:r>
      <w:hyperlink w:anchor="ref-liu2006Effects">
        <w:r>
          <w:rPr>
            <w:rStyle w:val="Hipervnculo"/>
          </w:rPr>
          <w:t>2006</w:t>
        </w:r>
      </w:hyperlink>
      <w:r>
        <w:t>). Climate change increases the need to identify potato genotypes that exhibit high tolerance to abiotic stresses (</w:t>
      </w:r>
      <w:proofErr w:type="spellStart"/>
      <w:r>
        <w:t>Monneveux</w:t>
      </w:r>
      <w:proofErr w:type="spellEnd"/>
      <w:r>
        <w:t xml:space="preserve"> et al., </w:t>
      </w:r>
      <w:hyperlink w:anchor="ref-monneveux2014Drought">
        <w:r>
          <w:rPr>
            <w:rStyle w:val="Hipervnculo"/>
          </w:rPr>
          <w:t>2014</w:t>
        </w:r>
      </w:hyperlink>
      <w:r>
        <w:t>).</w:t>
      </w:r>
      <w:ins w:id="25" w:author="Flavio Lozano Isla" w:date="2020-04-23T15:08:00Z">
        <w:r w:rsidR="006204FA">
          <w:t xml:space="preserve"> </w:t>
        </w:r>
      </w:ins>
      <w:ins w:id="26" w:author="Flavio Lozano Isla" w:date="2020-04-23T15:09:00Z">
        <w:r w:rsidR="006204FA">
          <w:t>understand</w:t>
        </w:r>
      </w:ins>
    </w:p>
    <w:p w14:paraId="6B31FD7B" w14:textId="77777777" w:rsidR="0040736C" w:rsidRDefault="0078265D">
      <w:pPr>
        <w:rPr>
          <w:ins w:id="27" w:author="Usuario" w:date="2020-04-04T11:37:00Z"/>
        </w:rPr>
      </w:pPr>
      <w:r>
        <w:t xml:space="preserve">The </w:t>
      </w:r>
      <w:ins w:id="28" w:author="Usuario" w:date="2020-04-04T11:37:00Z">
        <w:r w:rsidR="0040736C">
          <w:t xml:space="preserve">main of the </w:t>
        </w:r>
      </w:ins>
      <w:r>
        <w:t>present study</w:t>
      </w:r>
      <w:ins w:id="29" w:author="Usuario" w:date="2020-04-04T11:37:00Z">
        <w:r w:rsidR="0040736C">
          <w:t xml:space="preserve"> is to</w:t>
        </w:r>
      </w:ins>
      <w:r>
        <w:t xml:space="preserve"> </w:t>
      </w:r>
      <w:commentRangeStart w:id="30"/>
      <w:del w:id="31" w:author="Usuario" w:date="2020-04-04T11:36:00Z">
        <w:r w:rsidDel="0040736C">
          <w:delText>elucidates</w:delText>
        </w:r>
      </w:del>
      <w:commentRangeEnd w:id="30"/>
      <w:r w:rsidR="0040736C">
        <w:rPr>
          <w:rStyle w:val="Refdecomentario"/>
        </w:rPr>
        <w:commentReference w:id="30"/>
      </w:r>
      <w:del w:id="32" w:author="Usuario" w:date="2020-04-04T11:36:00Z">
        <w:r w:rsidDel="0040736C">
          <w:delText xml:space="preserve"> </w:delText>
        </w:r>
      </w:del>
      <w:r>
        <w:t xml:space="preserve">the mechanisms for drought tolerance and yield in fifteen potato genotypes including two commercial varieties that are likely to arise in water-limited conditions, and explores the interrelationship between traits that help plants to mitigate yield losses under water-limited conditions. </w:t>
      </w:r>
    </w:p>
    <w:p w14:paraId="54614E7E" w14:textId="6D9FD8E6" w:rsidR="002537A6" w:rsidRDefault="0040736C">
      <w:proofErr w:type="spellStart"/>
      <w:ins w:id="33" w:author="Usuario" w:date="2020-04-04T11:37:00Z">
        <w:r>
          <w:t>Podes</w:t>
        </w:r>
        <w:proofErr w:type="spellEnd"/>
        <w:r>
          <w:t xml:space="preserve"> </w:t>
        </w:r>
        <w:proofErr w:type="spellStart"/>
        <w:r>
          <w:t>amar</w:t>
        </w:r>
        <w:proofErr w:type="spellEnd"/>
        <w:r>
          <w:t xml:space="preserve"> un </w:t>
        </w:r>
        <w:proofErr w:type="spellStart"/>
        <w:r>
          <w:t>objetivo</w:t>
        </w:r>
        <w:proofErr w:type="spellEnd"/>
        <w:r>
          <w:t xml:space="preserve"> general y </w:t>
        </w:r>
        <w:proofErr w:type="spellStart"/>
        <w:r>
          <w:t>algunos</w:t>
        </w:r>
        <w:proofErr w:type="spellEnd"/>
        <w:r>
          <w:t xml:space="preserve"> </w:t>
        </w:r>
        <w:proofErr w:type="spellStart"/>
        <w:r>
          <w:t>especificos</w:t>
        </w:r>
        <w:proofErr w:type="spellEnd"/>
        <w:r>
          <w:t xml:space="preserve">, </w:t>
        </w:r>
        <w:proofErr w:type="spellStart"/>
        <w:r>
          <w:t>yo</w:t>
        </w:r>
        <w:proofErr w:type="spellEnd"/>
        <w:r>
          <w:t xml:space="preserve"> </w:t>
        </w:r>
        <w:proofErr w:type="spellStart"/>
        <w:r>
          <w:t>estoy</w:t>
        </w:r>
        <w:proofErr w:type="spellEnd"/>
        <w:r>
          <w:t xml:space="preserve"> </w:t>
        </w:r>
        <w:proofErr w:type="spellStart"/>
        <w:r>
          <w:t>escribirnedo</w:t>
        </w:r>
        <w:proofErr w:type="spellEnd"/>
        <w:r>
          <w:t xml:space="preserve"> </w:t>
        </w:r>
        <w:proofErr w:type="spellStart"/>
        <w:r>
          <w:t>as</w:t>
        </w:r>
      </w:ins>
      <w:ins w:id="34" w:author="Usuario" w:date="2020-04-04T11:38:00Z">
        <w:r>
          <w:t>í</w:t>
        </w:r>
        <w:proofErr w:type="spellEnd"/>
        <w:r>
          <w:t xml:space="preserve"> y me </w:t>
        </w:r>
        <w:proofErr w:type="spellStart"/>
        <w:r>
          <w:t>parece</w:t>
        </w:r>
        <w:proofErr w:type="spellEnd"/>
        <w:r>
          <w:t xml:space="preserve"> que </w:t>
        </w:r>
        <w:proofErr w:type="spellStart"/>
        <w:r>
          <w:t>queda</w:t>
        </w:r>
        <w:proofErr w:type="spellEnd"/>
        <w:r>
          <w:t xml:space="preserve"> </w:t>
        </w:r>
        <w:proofErr w:type="spellStart"/>
        <w:r>
          <w:t>más</w:t>
        </w:r>
        <w:proofErr w:type="spellEnd"/>
        <w:r>
          <w:t xml:space="preserve"> </w:t>
        </w:r>
        <w:proofErr w:type="spellStart"/>
        <w:r>
          <w:t>claro.</w:t>
        </w:r>
      </w:ins>
      <w:r w:rsidR="0078265D">
        <w:t>Chlorophyll</w:t>
      </w:r>
      <w:proofErr w:type="spellEnd"/>
      <w:r w:rsidR="0078265D">
        <w:t xml:space="preserve"> content (</w:t>
      </w:r>
      <w:proofErr w:type="spellStart"/>
      <w:r w:rsidR="0078265D">
        <w:t>spad</w:t>
      </w:r>
      <w:proofErr w:type="spellEnd"/>
      <w:r w:rsidR="0078265D">
        <w:t>), relative water content (</w:t>
      </w:r>
      <w:proofErr w:type="spellStart"/>
      <w:r w:rsidR="0078265D">
        <w:t>rwc</w:t>
      </w:r>
      <w:proofErr w:type="spellEnd"/>
      <w:r w:rsidR="0078265D">
        <w:t>), osmotic potential (lop), specific leaf area (</w:t>
      </w:r>
      <w:proofErr w:type="spellStart"/>
      <w:r w:rsidR="0078265D">
        <w:t>sla</w:t>
      </w:r>
      <w:proofErr w:type="spellEnd"/>
      <w:r w:rsidR="0078265D">
        <w:t>), tuber water use efficiency (</w:t>
      </w:r>
      <w:proofErr w:type="spellStart"/>
      <w:r w:rsidR="0078265D">
        <w:t>wue</w:t>
      </w:r>
      <w:r w:rsidR="0078265D">
        <w:rPr>
          <w:vertAlign w:val="subscript"/>
        </w:rPr>
        <w:t>t</w:t>
      </w:r>
      <w:proofErr w:type="spellEnd"/>
      <w:r w:rsidR="0078265D">
        <w:t>), harvest index (hi), among other traits, were evaluated to identify convenient indicators of plant water status that helps in the selection of genotypes with tolerance to water deficit mitigating the lost in the tuber production.</w:t>
      </w:r>
    </w:p>
    <w:p w14:paraId="340D1596" w14:textId="77777777" w:rsidR="002537A6" w:rsidRDefault="0078265D">
      <w:pPr>
        <w:pStyle w:val="Ttulo1"/>
      </w:pPr>
      <w:bookmarkStart w:id="35" w:name="materials-and-methods"/>
      <w:r>
        <w:t>Materials and Methods</w:t>
      </w:r>
      <w:bookmarkEnd w:id="35"/>
    </w:p>
    <w:p w14:paraId="7501DEDA" w14:textId="77777777" w:rsidR="002537A6" w:rsidRDefault="0078265D">
      <w:pPr>
        <w:pStyle w:val="Ttulo2"/>
      </w:pPr>
      <w:bookmarkStart w:id="36" w:name="plant-material"/>
      <w:r>
        <w:t>Plant material</w:t>
      </w:r>
      <w:bookmarkEnd w:id="36"/>
    </w:p>
    <w:p w14:paraId="63CF3659" w14:textId="2AC2B0EC" w:rsidR="002537A6" w:rsidRDefault="0078265D">
      <w:r>
        <w:t>Thirteen potato clones were selected from advanced breeding population collection at International Potato Center (CIP) and two commercial varieties</w:t>
      </w:r>
      <w:del w:id="37" w:author="Usuario" w:date="2020-04-04T11:38:00Z">
        <w:r w:rsidDel="0040736C">
          <w:delText xml:space="preserve">, </w:delText>
        </w:r>
      </w:del>
      <w:ins w:id="38" w:author="Usuario" w:date="2020-04-04T11:38:00Z">
        <w:r w:rsidR="0040736C">
          <w:t>(</w:t>
        </w:r>
      </w:ins>
      <w:r>
        <w:t xml:space="preserve">Table </w:t>
      </w:r>
      <w:ins w:id="39" w:author="Usuario" w:date="2020-04-04T11:39:00Z">
        <w:r w:rsidR="0040736C">
          <w:t>1)</w:t>
        </w:r>
      </w:ins>
      <w:del w:id="40" w:author="Usuario" w:date="2020-04-04T11:39:00Z">
        <w:r w:rsidDel="0040736C">
          <w:delText>(1)</w:delText>
        </w:r>
      </w:del>
      <w:ins w:id="41" w:author="Usuario" w:date="2020-04-04T11:39:00Z">
        <w:r w:rsidR="0040736C">
          <w:t xml:space="preserve"> were used as checks</w:t>
        </w:r>
      </w:ins>
      <w:ins w:id="42" w:author="Usuario" w:date="2020-04-04T11:41:00Z">
        <w:r w:rsidR="0040736C">
          <w:t xml:space="preserve"> (UNICA &amp; </w:t>
        </w:r>
        <w:proofErr w:type="spellStart"/>
        <w:r w:rsidR="0040736C">
          <w:t>Achirana</w:t>
        </w:r>
        <w:proofErr w:type="spellEnd"/>
        <w:r w:rsidR="0040736C">
          <w:t xml:space="preserve"> INTA)</w:t>
        </w:r>
      </w:ins>
      <w:ins w:id="43" w:author="Usuario" w:date="2020-04-04T11:39:00Z">
        <w:r w:rsidR="0040736C">
          <w:t>?</w:t>
        </w:r>
      </w:ins>
      <w:r>
        <w:t xml:space="preserve">. </w:t>
      </w:r>
      <w:del w:id="44" w:author="Usuario" w:date="2020-04-04T11:39:00Z">
        <w:r w:rsidDel="0040736C">
          <w:delText xml:space="preserve">The varieties, </w:delText>
        </w:r>
      </w:del>
      <w:r>
        <w:t>UNICA ( CIP392797.22)</w:t>
      </w:r>
      <w:ins w:id="45" w:author="Usuario" w:date="2020-04-04T11:39:00Z">
        <w:r w:rsidR="0040736C">
          <w:t xml:space="preserve"> is a variet</w:t>
        </w:r>
      </w:ins>
      <w:ins w:id="46" w:author="Usuario" w:date="2020-04-04T11:41:00Z">
        <w:r w:rsidR="0040736C">
          <w:t xml:space="preserve">y </w:t>
        </w:r>
      </w:ins>
      <w:r>
        <w:t xml:space="preserve"> with a good response to warm and dry environments (</w:t>
      </w:r>
      <w:proofErr w:type="spellStart"/>
      <w:r>
        <w:t>Demirel</w:t>
      </w:r>
      <w:proofErr w:type="spellEnd"/>
      <w:r>
        <w:t xml:space="preserve"> et al., </w:t>
      </w:r>
      <w:hyperlink w:anchor="ref-demirel2020Physiological">
        <w:r>
          <w:rPr>
            <w:rStyle w:val="Hipervnculo"/>
          </w:rPr>
          <w:t>2020</w:t>
        </w:r>
      </w:hyperlink>
      <w:r>
        <w:t xml:space="preserve">; Gutiérrez-Rosales et </w:t>
      </w:r>
      <w:r>
        <w:lastRenderedPageBreak/>
        <w:t xml:space="preserve">al., </w:t>
      </w:r>
      <w:hyperlink w:anchor="ref-gutierrez-rosales2007UNICA">
        <w:r>
          <w:rPr>
            <w:rStyle w:val="Hipervnculo"/>
          </w:rPr>
          <w:t>2007</w:t>
        </w:r>
      </w:hyperlink>
      <w:r>
        <w:t xml:space="preserve">; Rolando et al., </w:t>
      </w:r>
      <w:hyperlink w:anchor="ref-rolando2015Leaf">
        <w:r>
          <w:rPr>
            <w:rStyle w:val="Hipervnculo"/>
          </w:rPr>
          <w:t>2015</w:t>
        </w:r>
      </w:hyperlink>
      <w:r>
        <w:t xml:space="preserve">); and </w:t>
      </w:r>
      <w:proofErr w:type="spellStart"/>
      <w:r>
        <w:t>Achirana</w:t>
      </w:r>
      <w:proofErr w:type="spellEnd"/>
      <w:r>
        <w:t xml:space="preserve"> INTA (CIP720088) </w:t>
      </w:r>
      <w:ins w:id="47" w:author="Usuario" w:date="2020-04-04T11:42:00Z">
        <w:r w:rsidR="0040736C">
          <w:t xml:space="preserve">is </w:t>
        </w:r>
      </w:ins>
      <w:r>
        <w:t>known for their earliness and drought tolerance (</w:t>
      </w:r>
      <w:proofErr w:type="spellStart"/>
      <w:r>
        <w:t>Schafleitner</w:t>
      </w:r>
      <w:proofErr w:type="spellEnd"/>
      <w:r>
        <w:t xml:space="preserve"> et al., </w:t>
      </w:r>
      <w:hyperlink w:anchor="ref-schafleitner2007Field">
        <w:r>
          <w:rPr>
            <w:rStyle w:val="Hipervnculo"/>
          </w:rPr>
          <w:t>2007</w:t>
        </w:r>
      </w:hyperlink>
      <w:r>
        <w:t>).</w:t>
      </w:r>
    </w:p>
    <w:p w14:paraId="1F64D691" w14:textId="77777777" w:rsidR="002537A6" w:rsidRDefault="0078265D">
      <w:pPr>
        <w:pStyle w:val="Ttulo2"/>
      </w:pPr>
      <w:bookmarkStart w:id="48" w:name="experimental-conditions"/>
      <w:commentRangeStart w:id="49"/>
      <w:r>
        <w:t>Experimental conditions</w:t>
      </w:r>
      <w:bookmarkEnd w:id="48"/>
      <w:commentRangeEnd w:id="49"/>
      <w:r w:rsidR="0040736C">
        <w:rPr>
          <w:rStyle w:val="Refdecomentario"/>
          <w:rFonts w:eastAsiaTheme="minorHAnsi" w:cstheme="minorBidi"/>
          <w:b w:val="0"/>
          <w:bCs w:val="0"/>
          <w:i w:val="0"/>
        </w:rPr>
        <w:commentReference w:id="49"/>
      </w:r>
    </w:p>
    <w:p w14:paraId="7A88312B" w14:textId="77777777" w:rsidR="002537A6" w:rsidRDefault="0078265D">
      <w:r>
        <w:t>The experiment was carried out in complete randomize block design where the first factor was the two irrigation treatments: well-watered (WW), treatment where the moisture was maintained at field capacity and water deficit (WD) with a gradual reduction in the water application; the second factor were compound by the fifteen potato genotypes</w:t>
      </w:r>
      <w:commentRangeStart w:id="50"/>
      <w:r>
        <w:t xml:space="preserve">, Table (1). </w:t>
      </w:r>
      <w:commentRangeEnd w:id="50"/>
      <w:r w:rsidR="0040736C">
        <w:rPr>
          <w:rStyle w:val="Refdecomentario"/>
        </w:rPr>
        <w:commentReference w:id="50"/>
      </w:r>
      <w:r>
        <w:t>Each treatment consisted of five replicates with one potato plant for each experimental unit.</w:t>
      </w:r>
    </w:p>
    <w:p w14:paraId="55D33D2D" w14:textId="77777777" w:rsidR="002537A6" w:rsidRDefault="0078265D">
      <w:pPr>
        <w:pStyle w:val="Ttulo2"/>
      </w:pPr>
      <w:bookmarkStart w:id="51" w:name="cultivation-and-management"/>
      <w:r>
        <w:t>Cultivation and management</w:t>
      </w:r>
      <w:bookmarkEnd w:id="51"/>
    </w:p>
    <w:p w14:paraId="23DEB93F" w14:textId="5B20FC86" w:rsidR="002537A6" w:rsidRDefault="0078265D">
      <w:r>
        <w:t xml:space="preserve">The experiment was conducted at the International Potato Center (CIP) experimental station in Lima, Peru (12.1◦ S, 77.0◦ W, 244 </w:t>
      </w:r>
      <w:proofErr w:type="spellStart"/>
      <w:r>
        <w:t>m.a.s.l</w:t>
      </w:r>
      <w:proofErr w:type="spellEnd"/>
      <w:r>
        <w:t xml:space="preserve">.). The plants were grown in an environmentally controlled greenhouse at 28/15°C day/night with 70±5% average relative humidity (HOBO U12 Outdoor/Industrial model, Onset Computer Corporation, Bourne, MA, USA). Single plants were grown in a greenhouse in 5 </w:t>
      </w:r>
      <w:ins w:id="52" w:author="Usuario" w:date="2020-04-04T11:44:00Z">
        <w:r w:rsidR="0040736C">
          <w:t>L</w:t>
        </w:r>
      </w:ins>
      <w:del w:id="53" w:author="Usuario" w:date="2020-04-04T11:44:00Z">
        <w:r w:rsidDel="0040736C">
          <w:delText>liters</w:delText>
        </w:r>
      </w:del>
      <w:r>
        <w:t xml:space="preserve"> plastic pots and containing 5 kg of dry commercial </w:t>
      </w:r>
      <w:proofErr w:type="spellStart"/>
      <w:r>
        <w:t>Sogemix</w:t>
      </w:r>
      <w:proofErr w:type="spellEnd"/>
      <w:r>
        <w:t xml:space="preserve"> SM2 (75% Peat Moss, perlite, vermiculite</w:t>
      </w:r>
      <w:del w:id="54" w:author="Usuario" w:date="2020-04-04T11:44:00Z">
        <w:r w:rsidDel="0040736C">
          <w:delText>,</w:delText>
        </w:r>
      </w:del>
      <w:r>
        <w:t xml:space="preserve"> and limestone). The potato tubers were pre-sprouted for 2 weeks in dark chamber and after planted in the pots at 5–7 cm depth. Fertilization was done twice with ammonium nitrate</w:t>
      </w:r>
      <w:ins w:id="55" w:author="Usuario" w:date="2020-04-04T11:44:00Z">
        <w:r w:rsidR="0040736C">
          <w:t>,</w:t>
        </w:r>
      </w:ins>
      <w:del w:id="56" w:author="Usuario" w:date="2020-04-04T11:44:00Z">
        <w:r w:rsidDel="0040736C">
          <w:delText>;</w:delText>
        </w:r>
      </w:del>
      <w:r>
        <w:t xml:space="preserve"> triple super-phosphate and potassium sulphate, one before planting mixed with the substrate and the other applied at the surface at 40 days after planting (dap).</w:t>
      </w:r>
    </w:p>
    <w:p w14:paraId="32756DD2" w14:textId="77777777" w:rsidR="002537A6" w:rsidRDefault="0078265D">
      <w:pPr>
        <w:pStyle w:val="Ttulo2"/>
      </w:pPr>
      <w:bookmarkStart w:id="57" w:name="transpiration-rate-and-soil-water-supply"/>
      <w:r>
        <w:t>Transpiration rate and soil water supply</w:t>
      </w:r>
      <w:bookmarkEnd w:id="57"/>
    </w:p>
    <w:p w14:paraId="5E02D326" w14:textId="77777777" w:rsidR="002537A6" w:rsidRDefault="0078265D">
      <w:r>
        <w:t xml:space="preserve">The pots from both well water (WW) and water deficit (WD) treatments were watered to soaking and then allowed to drain overnight at 34 days after planting (dap). Next day, soil evaporation was minimized by sealed with a plastic bag and all the pots were weighed and it was defined as the initial pot weight. Water deficits were imposed at 45 dap that coincides with the beginning of the development of the </w:t>
      </w:r>
      <w:proofErr w:type="spellStart"/>
      <w:r>
        <w:t>stolons</w:t>
      </w:r>
      <w:proofErr w:type="spellEnd"/>
      <w:r>
        <w:t>.</w:t>
      </w:r>
    </w:p>
    <w:p w14:paraId="2A721216" w14:textId="41B7E700" w:rsidR="0040736C" w:rsidRDefault="0078265D">
      <w:pPr>
        <w:rPr>
          <w:ins w:id="58" w:author="Usuario" w:date="2020-04-04T11:45:00Z"/>
        </w:rPr>
      </w:pPr>
      <w:r>
        <w:lastRenderedPageBreak/>
        <w:t>Transpiration was calculated by weighing the pots every two days in the between 13:00 and 15:00 hours (GMT -05:00). The transpiration of each plant was calculated by the procedure previously described by Bhatnagar-Mathur et al. (</w:t>
      </w:r>
      <w:hyperlink w:anchor="ref-bhatnagar-mathur2007Stressinducible">
        <w:r>
          <w:rPr>
            <w:rStyle w:val="Hipervnculo"/>
          </w:rPr>
          <w:t>2007</w:t>
        </w:r>
      </w:hyperlink>
      <w:r>
        <w:t>) and Ray &amp; Sinclair (</w:t>
      </w:r>
      <w:hyperlink w:anchor="ref-ray1998effect">
        <w:r>
          <w:rPr>
            <w:rStyle w:val="Hipervnculo"/>
          </w:rPr>
          <w:t>1998</w:t>
        </w:r>
      </w:hyperlink>
      <w:r>
        <w:t>). The inter-daily transpiration rates of WD plants were normalized against WW plant rates to reduce the influence of day-to-day variation</w:t>
      </w:r>
      <w:ins w:id="59" w:author="Usuario" w:date="2020-04-04T11:45:00Z">
        <w:r w:rsidR="0040736C">
          <w:t xml:space="preserve"> as follow</w:t>
        </w:r>
        <w:r w:rsidR="00C014BC">
          <w:t>:</w:t>
        </w:r>
      </w:ins>
    </w:p>
    <w:p w14:paraId="753D6A4B" w14:textId="77777777" w:rsidR="00C014BC" w:rsidRDefault="0078265D">
      <w:pPr>
        <w:rPr>
          <w:ins w:id="60" w:author="Usuario" w:date="2020-04-04T11:45:00Z"/>
        </w:rPr>
      </w:pPr>
      <w:del w:id="61" w:author="Usuario" w:date="2020-04-04T11:45:00Z">
        <w:r w:rsidDel="0040736C">
          <w:delText xml:space="preserve"> (</w:delText>
        </w:r>
      </w:del>
      <m:oMath>
        <m:r>
          <w:rPr>
            <w:rFonts w:ascii="Cambria Math" w:hAnsi="Cambria Math"/>
          </w:rPr>
          <m:t>TRS=</m:t>
        </m:r>
        <m:d>
          <m:dPr>
            <m:ctrlPr>
              <w:rPr>
                <w:rFonts w:ascii="Cambria Math" w:hAnsi="Cambria Math"/>
              </w:rPr>
            </m:ctrlPr>
          </m:dPr>
          <m:e>
            <m:f>
              <m:fPr>
                <m:ctrlPr>
                  <w:rPr>
                    <w:rFonts w:ascii="Cambria Math" w:hAnsi="Cambria Math"/>
                  </w:rPr>
                </m:ctrlPr>
              </m:fPr>
              <m:num>
                <m:r>
                  <w:rPr>
                    <w:rFonts w:ascii="Cambria Math" w:hAnsi="Cambria Math"/>
                  </w:rPr>
                  <m:t>W</m:t>
                </m:r>
                <m:sSub>
                  <m:sSubPr>
                    <m:ctrlPr>
                      <w:rPr>
                        <w:rFonts w:ascii="Cambria Math" w:hAnsi="Cambria Math"/>
                      </w:rPr>
                    </m:ctrlPr>
                  </m:sSubPr>
                  <m:e>
                    <m:r>
                      <w:rPr>
                        <w:rFonts w:ascii="Cambria Math" w:hAnsi="Cambria Math"/>
                      </w:rPr>
                      <m:t>D</m:t>
                    </m:r>
                  </m:e>
                  <m:sub>
                    <m:r>
                      <w:rPr>
                        <w:rFonts w:ascii="Cambria Math" w:hAnsi="Cambria Math"/>
                      </w:rPr>
                      <m:t>transpiration</m:t>
                    </m:r>
                  </m:sub>
                </m:sSub>
              </m:num>
              <m:den>
                <m:r>
                  <w:rPr>
                    <w:rFonts w:ascii="Cambria Math" w:hAnsi="Cambria Math"/>
                  </w:rPr>
                  <m:t>W</m:t>
                </m:r>
                <m:sSub>
                  <m:sSubPr>
                    <m:ctrlPr>
                      <w:rPr>
                        <w:rFonts w:ascii="Cambria Math" w:hAnsi="Cambria Math"/>
                      </w:rPr>
                    </m:ctrlPr>
                  </m:sSubPr>
                  <m:e>
                    <m:r>
                      <w:rPr>
                        <w:rFonts w:ascii="Cambria Math" w:hAnsi="Cambria Math"/>
                      </w:rPr>
                      <m:t>W</m:t>
                    </m:r>
                  </m:e>
                  <m:sub>
                    <m:r>
                      <w:rPr>
                        <w:rFonts w:ascii="Cambria Math" w:hAnsi="Cambria Math"/>
                      </w:rPr>
                      <m:t>transpiration average</m:t>
                    </m:r>
                  </m:sub>
                </m:sSub>
              </m:den>
            </m:f>
          </m:e>
        </m:d>
      </m:oMath>
      <w:ins w:id="62" w:author="Usuario" w:date="2020-04-04T11:45:00Z">
        <w:r w:rsidR="00C014BC">
          <w:t>,</w:t>
        </w:r>
      </w:ins>
      <w:del w:id="63" w:author="Usuario" w:date="2020-04-04T11:45:00Z">
        <w:r w:rsidDel="00C014BC">
          <w:delText>)</w:delText>
        </w:r>
      </w:del>
      <w:r>
        <w:t xml:space="preserve">. </w:t>
      </w:r>
    </w:p>
    <w:p w14:paraId="48287010" w14:textId="77777777" w:rsidR="00C014BC" w:rsidRDefault="00C014BC">
      <w:pPr>
        <w:rPr>
          <w:ins w:id="64" w:author="Usuario" w:date="2020-04-04T11:45:00Z"/>
        </w:rPr>
      </w:pPr>
    </w:p>
    <w:p w14:paraId="252D4ACC" w14:textId="77777777" w:rsidR="00C014BC" w:rsidRDefault="0078265D">
      <w:pPr>
        <w:rPr>
          <w:ins w:id="65" w:author="Usuario" w:date="2020-04-04T11:46:00Z"/>
        </w:rPr>
      </w:pPr>
      <w:r>
        <w:t xml:space="preserve">The normalization was achieved by dividing transpiration of each individual plant in the WD regime by the mean transpiration of the WW plants. For compare the transpiration between plants, a second normalization was done so that the normalized transpiration rate (NTR) of each plant was defined in 1.0 when the soil water content in each pot was at field capacity (Sinclair &amp; Ludlow, </w:t>
      </w:r>
      <w:hyperlink w:anchor="ref-sinclair1986Influence">
        <w:r>
          <w:rPr>
            <w:rStyle w:val="Hipervnculo"/>
          </w:rPr>
          <w:t>1986</w:t>
        </w:r>
      </w:hyperlink>
      <w:r>
        <w:t xml:space="preserve">). The available soil water or the fraction of </w:t>
      </w:r>
      <w:proofErr w:type="spellStart"/>
      <w:r>
        <w:t>transpirable</w:t>
      </w:r>
      <w:proofErr w:type="spellEnd"/>
      <w:r>
        <w:t xml:space="preserve"> soil water (</w:t>
      </w:r>
      <w:proofErr w:type="spellStart"/>
      <w:r>
        <w:t>ftsw</w:t>
      </w:r>
      <w:proofErr w:type="spellEnd"/>
      <w:r>
        <w:t xml:space="preserve">), for each pot was calculated by dividing the pot weight minus the final pot weight by the </w:t>
      </w:r>
      <w:proofErr w:type="spellStart"/>
      <w:r>
        <w:t>transpirable</w:t>
      </w:r>
      <w:proofErr w:type="spellEnd"/>
      <w:r>
        <w:t xml:space="preserve"> soil water of that pot </w:t>
      </w:r>
      <w:del w:id="66" w:author="Usuario" w:date="2020-04-04T11:46:00Z">
        <w:r w:rsidDel="00C014BC">
          <w:delText>(</w:delText>
        </w:r>
      </w:del>
    </w:p>
    <w:p w14:paraId="2D6B4C0C" w14:textId="211E5EF3" w:rsidR="002537A6" w:rsidRDefault="0078265D">
      <m:oMath>
        <m:r>
          <w:rPr>
            <w:rFonts w:ascii="Cambria Math" w:hAnsi="Cambria Math"/>
          </w:rPr>
          <m:t>FTSW=</m:t>
        </m:r>
        <m:d>
          <m:dPr>
            <m:ctrlPr>
              <w:rPr>
                <w:rFonts w:ascii="Cambria Math" w:hAnsi="Cambria Math"/>
              </w:rPr>
            </m:ctrlPr>
          </m:dPr>
          <m:e>
            <m:f>
              <m:fPr>
                <m:ctrlPr>
                  <w:rPr>
                    <w:rFonts w:ascii="Cambria Math" w:hAnsi="Cambria Math"/>
                  </w:rPr>
                </m:ctrlPr>
              </m:fPr>
              <m:num>
                <m:r>
                  <w:rPr>
                    <w:rFonts w:ascii="Cambria Math" w:hAnsi="Cambria Math"/>
                  </w:rPr>
                  <m:t>pot weigh</m:t>
                </m:r>
                <m:sSub>
                  <m:sSubPr>
                    <m:ctrlPr>
                      <w:rPr>
                        <w:rFonts w:ascii="Cambria Math" w:hAnsi="Cambria Math"/>
                      </w:rPr>
                    </m:ctrlPr>
                  </m:sSubPr>
                  <m:e>
                    <m:r>
                      <w:rPr>
                        <w:rFonts w:ascii="Cambria Math" w:hAnsi="Cambria Math"/>
                      </w:rPr>
                      <m:t>t</m:t>
                    </m:r>
                  </m:e>
                  <m:sub>
                    <m:r>
                      <w:rPr>
                        <w:rFonts w:ascii="Cambria Math" w:hAnsi="Cambria Math"/>
                      </w:rPr>
                      <m:t>inter-daily</m:t>
                    </m:r>
                  </m:sub>
                </m:sSub>
                <m:r>
                  <w:rPr>
                    <w:rFonts w:ascii="Cambria Math" w:hAnsi="Cambria Math"/>
                  </w:rPr>
                  <m:t>-pot weigh</m:t>
                </m:r>
                <m:sSub>
                  <m:sSubPr>
                    <m:ctrlPr>
                      <w:rPr>
                        <w:rFonts w:ascii="Cambria Math" w:hAnsi="Cambria Math"/>
                      </w:rPr>
                    </m:ctrlPr>
                  </m:sSubPr>
                  <m:e>
                    <m:r>
                      <w:rPr>
                        <w:rFonts w:ascii="Cambria Math" w:hAnsi="Cambria Math"/>
                      </w:rPr>
                      <m:t>t</m:t>
                    </m:r>
                  </m:e>
                  <m:sub>
                    <m:r>
                      <w:rPr>
                        <w:rFonts w:ascii="Cambria Math" w:hAnsi="Cambria Math"/>
                      </w:rPr>
                      <m:t>final</m:t>
                    </m:r>
                  </m:sub>
                </m:sSub>
              </m:num>
              <m:den>
                <m:r>
                  <w:rPr>
                    <w:rFonts w:ascii="Cambria Math" w:hAnsi="Cambria Math"/>
                  </w:rPr>
                  <m:t>pot weigh</m:t>
                </m:r>
                <m:sSub>
                  <m:sSubPr>
                    <m:ctrlPr>
                      <w:rPr>
                        <w:rFonts w:ascii="Cambria Math" w:hAnsi="Cambria Math"/>
                      </w:rPr>
                    </m:ctrlPr>
                  </m:sSubPr>
                  <m:e>
                    <m:r>
                      <w:rPr>
                        <w:rFonts w:ascii="Cambria Math" w:hAnsi="Cambria Math"/>
                      </w:rPr>
                      <m:t>t</m:t>
                    </m:r>
                  </m:e>
                  <m:sub>
                    <m:r>
                      <w:rPr>
                        <w:rFonts w:ascii="Cambria Math" w:hAnsi="Cambria Math"/>
                      </w:rPr>
                      <m:t>initial</m:t>
                    </m:r>
                  </m:sub>
                </m:sSub>
                <m:r>
                  <w:rPr>
                    <w:rFonts w:ascii="Cambria Math" w:hAnsi="Cambria Math"/>
                  </w:rPr>
                  <m:t>-pot weigh</m:t>
                </m:r>
                <m:sSub>
                  <m:sSubPr>
                    <m:ctrlPr>
                      <w:rPr>
                        <w:rFonts w:ascii="Cambria Math" w:hAnsi="Cambria Math"/>
                      </w:rPr>
                    </m:ctrlPr>
                  </m:sSubPr>
                  <m:e>
                    <m:r>
                      <w:rPr>
                        <w:rFonts w:ascii="Cambria Math" w:hAnsi="Cambria Math"/>
                      </w:rPr>
                      <m:t>t</m:t>
                    </m:r>
                  </m:e>
                  <m:sub>
                    <m:r>
                      <w:rPr>
                        <w:rFonts w:ascii="Cambria Math" w:hAnsi="Cambria Math"/>
                      </w:rPr>
                      <m:t>final</m:t>
                    </m:r>
                  </m:sub>
                </m:sSub>
              </m:den>
            </m:f>
          </m:e>
        </m:d>
      </m:oMath>
      <w:r>
        <w:t>).</w:t>
      </w:r>
    </w:p>
    <w:p w14:paraId="085129C7" w14:textId="77777777" w:rsidR="002537A6" w:rsidRDefault="0078265D">
      <w:pPr>
        <w:pStyle w:val="Ttulo2"/>
      </w:pPr>
      <w:bookmarkStart w:id="67" w:name="evaluated-traits"/>
      <w:r>
        <w:t>Evaluated traits</w:t>
      </w:r>
      <w:bookmarkEnd w:id="67"/>
    </w:p>
    <w:p w14:paraId="2CBC5A5C" w14:textId="77777777" w:rsidR="002537A6" w:rsidRDefault="0078265D">
      <w:r>
        <w:rPr>
          <w:b/>
        </w:rPr>
        <w:t>Water use efficiency (</w:t>
      </w:r>
      <w:commentRangeStart w:id="68"/>
      <w:proofErr w:type="spellStart"/>
      <w:r>
        <w:rPr>
          <w:b/>
        </w:rPr>
        <w:t>wue</w:t>
      </w:r>
      <w:commentRangeEnd w:id="68"/>
      <w:proofErr w:type="spellEnd"/>
      <w:r w:rsidR="00C014BC">
        <w:rPr>
          <w:rStyle w:val="Refdecomentario"/>
        </w:rPr>
        <w:commentReference w:id="68"/>
      </w:r>
      <w:r>
        <w:rPr>
          <w:b/>
        </w:rPr>
        <w:t>).</w:t>
      </w:r>
      <w:r>
        <w:t xml:space="preserve"> is defined as a ratio of biomass accumulation, total crop biomass or crop grain yield, to water consumed, expressed as transpiration, evapotranspiration, or total water input to the system (Sinclair et al., </w:t>
      </w:r>
      <w:hyperlink w:anchor="ref-sinclair1984WaterUse">
        <w:r>
          <w:rPr>
            <w:rStyle w:val="Hipervnculo"/>
          </w:rPr>
          <w:t>1984</w:t>
        </w:r>
      </w:hyperlink>
      <w:r>
        <w:t>). According to this concept we calculated the biomass water use efficiency (</w:t>
      </w:r>
      <w:proofErr w:type="spellStart"/>
      <w:r>
        <w:t>wue</w:t>
      </w:r>
      <w:r>
        <w:rPr>
          <w:vertAlign w:val="subscript"/>
        </w:rPr>
        <w:t>b</w:t>
      </w:r>
      <w:proofErr w:type="spellEnd"/>
      <w:r>
        <w:t>) and tuber water use efficiency (</w:t>
      </w:r>
      <w:proofErr w:type="spellStart"/>
      <w:r>
        <w:t>wue</w:t>
      </w:r>
      <w:r>
        <w:rPr>
          <w:vertAlign w:val="subscript"/>
        </w:rPr>
        <w:t>t</w:t>
      </w:r>
      <w:proofErr w:type="spellEnd"/>
      <w:r>
        <w:t xml:space="preserve">). The </w:t>
      </w:r>
      <w:proofErr w:type="spellStart"/>
      <w:r>
        <w:t>wue</w:t>
      </w:r>
      <w:r>
        <w:rPr>
          <w:vertAlign w:val="subscript"/>
        </w:rPr>
        <w:t>b</w:t>
      </w:r>
      <w:proofErr w:type="spellEnd"/>
      <w:r>
        <w:t xml:space="preserve"> was calculated as the total biomass in dry weight produced divided by the cumulative water transpired (Dalla Costa et al., </w:t>
      </w:r>
      <w:hyperlink w:anchor="ref-dallacosta1997Yield">
        <w:r>
          <w:rPr>
            <w:rStyle w:val="Hipervnculo"/>
          </w:rPr>
          <w:t>1997</w:t>
        </w:r>
      </w:hyperlink>
      <w:r>
        <w:t xml:space="preserve">) and for </w:t>
      </w:r>
      <w:proofErr w:type="spellStart"/>
      <w:r>
        <w:t>wue</w:t>
      </w:r>
      <w:r>
        <w:rPr>
          <w:vertAlign w:val="subscript"/>
        </w:rPr>
        <w:t>t</w:t>
      </w:r>
      <w:proofErr w:type="spellEnd"/>
      <w:r>
        <w:t xml:space="preserve"> was used the dry weight from tuber production divide the total water transpired (</w:t>
      </w:r>
      <w:proofErr w:type="spellStart"/>
      <w:r>
        <w:t>trs</w:t>
      </w:r>
      <w:proofErr w:type="spellEnd"/>
      <w:r>
        <w:t>) during the treatment.</w:t>
      </w:r>
    </w:p>
    <w:p w14:paraId="359D6323" w14:textId="77777777" w:rsidR="00C014BC" w:rsidRPr="00C014BC" w:rsidRDefault="0078265D">
      <w:pPr>
        <w:rPr>
          <w:ins w:id="69" w:author="Usuario" w:date="2020-04-04T11:47:00Z"/>
          <w:rFonts w:eastAsiaTheme="minorEastAsia"/>
          <w:rPrChange w:id="70" w:author="Usuario" w:date="2020-04-04T11:47:00Z">
            <w:rPr>
              <w:ins w:id="71" w:author="Usuario" w:date="2020-04-04T11:47:00Z"/>
              <w:rFonts w:ascii="Cambria Math" w:hAnsi="Cambria Math"/>
              <w:i/>
            </w:rPr>
          </w:rPrChange>
        </w:rPr>
      </w:pPr>
      <w:r>
        <w:rPr>
          <w:b/>
        </w:rPr>
        <w:t>Relative water content (</w:t>
      </w:r>
      <w:proofErr w:type="spellStart"/>
      <w:r>
        <w:rPr>
          <w:b/>
        </w:rPr>
        <w:t>rwc</w:t>
      </w:r>
      <w:proofErr w:type="spellEnd"/>
      <w:r>
        <w:rPr>
          <w:b/>
        </w:rPr>
        <w:t>).</w:t>
      </w:r>
      <w:r>
        <w:t xml:space="preserve"> was determined by weighing the third leaflet in fresh weight (FW) from the third leaf from the apical part from the youngest fully expanded leaf of each plant. Each leaflet was </w:t>
      </w:r>
      <w:r>
        <w:lastRenderedPageBreak/>
        <w:t xml:space="preserve">placing in a 4x3 inch </w:t>
      </w:r>
      <w:commentRangeStart w:id="72"/>
      <w:r>
        <w:t>Ziploc</w:t>
      </w:r>
      <w:commentRangeEnd w:id="72"/>
      <w:r w:rsidR="00C014BC">
        <w:rPr>
          <w:rStyle w:val="Refdecomentario"/>
        </w:rPr>
        <w:commentReference w:id="72"/>
      </w:r>
      <w:r>
        <w:t xml:space="preserve"> bag containing distilled water for 24 hours and after this time it was removed to taking turgid weight (TW) afterwards it was dried in an oven at 90ºC for 24 hours and weighed (DW). The </w:t>
      </w:r>
      <w:proofErr w:type="spellStart"/>
      <w:r>
        <w:t>rwc</w:t>
      </w:r>
      <w:proofErr w:type="spellEnd"/>
      <w:r>
        <w:t xml:space="preserve"> was calculated according to Vasquez-Robinet et al. </w:t>
      </w:r>
      <w:del w:id="73" w:author="Usuario" w:date="2020-04-04T11:47:00Z">
        <w:r w:rsidDel="00C014BC">
          <w:delText>(</w:delText>
        </w:r>
      </w:del>
      <w:hyperlink w:anchor="ref-vasquez-robinet2008Physiological">
        <w:r>
          <w:rPr>
            <w:rStyle w:val="Hipervnculo"/>
          </w:rPr>
          <w:t>2008</w:t>
        </w:r>
      </w:hyperlink>
      <w:del w:id="74" w:author="Usuario" w:date="2020-04-04T11:48:00Z">
        <w:r w:rsidDel="00C014BC">
          <w:delText>)</w:delText>
        </w:r>
      </w:del>
      <w:r>
        <w:t xml:space="preserve"> by the formula </w:t>
      </w:r>
    </w:p>
    <w:p w14:paraId="50E3558F" w14:textId="02EC12E4" w:rsidR="002537A6" w:rsidRDefault="0078265D">
      <m:oMath>
        <m:r>
          <w:rPr>
            <w:rFonts w:ascii="Cambria Math" w:hAnsi="Cambria Math"/>
          </w:rPr>
          <m:t>RWC</m:t>
        </m:r>
        <m:d>
          <m:dPr>
            <m:ctrlPr>
              <w:rPr>
                <w:rFonts w:ascii="Cambria Math" w:hAnsi="Cambria Math"/>
              </w:rPr>
            </m:ctrlPr>
          </m:dPr>
          <m:e>
            <m:r>
              <w:rPr>
                <w:rFonts w:ascii="Cambria Math" w:hAnsi="Cambria Math"/>
              </w:rPr>
              <m:t>%</m:t>
            </m:r>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leafle</m:t>
                </m:r>
                <m:sSub>
                  <m:sSubPr>
                    <m:ctrlPr>
                      <w:rPr>
                        <w:rFonts w:ascii="Cambria Math" w:hAnsi="Cambria Math"/>
                      </w:rPr>
                    </m:ctrlPr>
                  </m:sSubPr>
                  <m:e>
                    <m:r>
                      <w:rPr>
                        <w:rFonts w:ascii="Cambria Math" w:hAnsi="Cambria Math"/>
                      </w:rPr>
                      <m:t>t</m:t>
                    </m:r>
                  </m:e>
                  <m:sub>
                    <m:r>
                      <w:rPr>
                        <w:rFonts w:ascii="Cambria Math" w:hAnsi="Cambria Math"/>
                      </w:rPr>
                      <m:t>FW</m:t>
                    </m:r>
                  </m:sub>
                </m:sSub>
                <m:r>
                  <w:rPr>
                    <w:rFonts w:ascii="Cambria Math" w:hAnsi="Cambria Math"/>
                  </w:rPr>
                  <m:t>-leafle</m:t>
                </m:r>
                <m:sSub>
                  <m:sSubPr>
                    <m:ctrlPr>
                      <w:rPr>
                        <w:rFonts w:ascii="Cambria Math" w:hAnsi="Cambria Math"/>
                      </w:rPr>
                    </m:ctrlPr>
                  </m:sSubPr>
                  <m:e>
                    <m:r>
                      <w:rPr>
                        <w:rFonts w:ascii="Cambria Math" w:hAnsi="Cambria Math"/>
                      </w:rPr>
                      <m:t>t</m:t>
                    </m:r>
                  </m:e>
                  <m:sub>
                    <m:r>
                      <w:rPr>
                        <w:rFonts w:ascii="Cambria Math" w:hAnsi="Cambria Math"/>
                      </w:rPr>
                      <m:t>DW</m:t>
                    </m:r>
                  </m:sub>
                </m:sSub>
              </m:num>
              <m:den>
                <m:r>
                  <w:rPr>
                    <w:rFonts w:ascii="Cambria Math" w:hAnsi="Cambria Math"/>
                  </w:rPr>
                  <m:t>leafle</m:t>
                </m:r>
                <m:sSub>
                  <m:sSubPr>
                    <m:ctrlPr>
                      <w:rPr>
                        <w:rFonts w:ascii="Cambria Math" w:hAnsi="Cambria Math"/>
                      </w:rPr>
                    </m:ctrlPr>
                  </m:sSubPr>
                  <m:e>
                    <m:r>
                      <w:rPr>
                        <w:rFonts w:ascii="Cambria Math" w:hAnsi="Cambria Math"/>
                      </w:rPr>
                      <m:t>t</m:t>
                    </m:r>
                  </m:e>
                  <m:sub>
                    <m:r>
                      <w:rPr>
                        <w:rFonts w:ascii="Cambria Math" w:hAnsi="Cambria Math"/>
                      </w:rPr>
                      <m:t>TW</m:t>
                    </m:r>
                  </m:sub>
                </m:sSub>
                <m:r>
                  <w:rPr>
                    <w:rFonts w:ascii="Cambria Math" w:hAnsi="Cambria Math"/>
                  </w:rPr>
                  <m:t>-leafle</m:t>
                </m:r>
                <m:sSub>
                  <m:sSubPr>
                    <m:ctrlPr>
                      <w:rPr>
                        <w:rFonts w:ascii="Cambria Math" w:hAnsi="Cambria Math"/>
                      </w:rPr>
                    </m:ctrlPr>
                  </m:sSubPr>
                  <m:e>
                    <m:r>
                      <w:rPr>
                        <w:rFonts w:ascii="Cambria Math" w:hAnsi="Cambria Math"/>
                      </w:rPr>
                      <m:t>t</m:t>
                    </m:r>
                  </m:e>
                  <m:sub>
                    <m:r>
                      <w:rPr>
                        <w:rFonts w:ascii="Cambria Math" w:hAnsi="Cambria Math"/>
                      </w:rPr>
                      <m:t>DW</m:t>
                    </m:r>
                  </m:sub>
                </m:sSub>
              </m:den>
            </m:f>
          </m:e>
        </m:d>
        <m:r>
          <w:rPr>
            <w:rFonts w:ascii="Cambria Math" w:hAnsi="Cambria Math"/>
          </w:rPr>
          <m:t>⋅100</m:t>
        </m:r>
      </m:oMath>
      <w:r>
        <w:t>.</w:t>
      </w:r>
    </w:p>
    <w:p w14:paraId="3C563C7F" w14:textId="77777777" w:rsidR="002537A6" w:rsidRDefault="0078265D">
      <w:r>
        <w:rPr>
          <w:b/>
        </w:rPr>
        <w:t>Leaf osmotic potential (lop).</w:t>
      </w:r>
      <w:r>
        <w:t xml:space="preserve"> was determined using a dew point microvoltmeter (HR-33T </w:t>
      </w:r>
      <w:proofErr w:type="spellStart"/>
      <w:r>
        <w:t>Wescor</w:t>
      </w:r>
      <w:proofErr w:type="spellEnd"/>
      <w:r>
        <w:t xml:space="preserve"> Inc., Logan, UT, USA) with leaf discs of 5 mm diameter, taken from the third fully extended leaf. The leaf discs were put in 1 ml cryogenic tubes and frozen in liquid nitrogen for further analysis. The frozen leaves were incubated at 22°C for 30 min in a sealed C-52 chamber (</w:t>
      </w:r>
      <w:proofErr w:type="spellStart"/>
      <w:r>
        <w:t>Wescor</w:t>
      </w:r>
      <w:proofErr w:type="spellEnd"/>
      <w:r>
        <w:t xml:space="preserve"> Inc., Logan, UT, USA).</w:t>
      </w:r>
    </w:p>
    <w:p w14:paraId="535B9D0B" w14:textId="77777777" w:rsidR="002537A6" w:rsidRDefault="0078265D">
      <w:r>
        <w:rPr>
          <w:b/>
        </w:rPr>
        <w:t>Chlorophyll concentration (</w:t>
      </w:r>
      <w:proofErr w:type="spellStart"/>
      <w:r>
        <w:rPr>
          <w:b/>
        </w:rPr>
        <w:t>spad</w:t>
      </w:r>
      <w:proofErr w:type="spellEnd"/>
      <w:r>
        <w:rPr>
          <w:b/>
        </w:rPr>
        <w:t>).</w:t>
      </w:r>
      <w:r>
        <w:t xml:space="preserve"> The chlorophyll content of the plant was evaluated by taking SPAD measurements using a SPAD-502 chlorophyll meter (Konica Minolta Sensing, Inc., Osaka, Japan) to obtain the relative concentration of chlorophyll molecules per unit area of the leaf surface (Ling et al., </w:t>
      </w:r>
      <w:hyperlink w:anchor="ref-ling2011Use">
        <w:r>
          <w:rPr>
            <w:rStyle w:val="Hipervnculo"/>
          </w:rPr>
          <w:t>2011</w:t>
        </w:r>
      </w:hyperlink>
      <w:r>
        <w:t>) in the third youngest fully expanded leaf from three points (upper, middle and lower leaflet of a leaf). Individual readings of leaflets were averaged to represent individual measurement of a leaf. The evaluations were done on light adapted leaves at 29, 59, 76, and 83 day after planting (dap).</w:t>
      </w:r>
    </w:p>
    <w:p w14:paraId="7CA47EB7" w14:textId="77777777" w:rsidR="002537A6" w:rsidRDefault="0078265D">
      <w:r>
        <w:rPr>
          <w:b/>
        </w:rPr>
        <w:t>Post-harvest traits.</w:t>
      </w:r>
      <w:r>
        <w:t xml:space="preserve"> The harvest was at 90 dap and the plants were separated in four components: leaves, stems, roots and tubers. The dry weight (g) components were determined by drying them at 80°C for 3 days in a forced air oven: leaf (</w:t>
      </w:r>
      <w:proofErr w:type="spellStart"/>
      <w:r>
        <w:t>ldw</w:t>
      </w:r>
      <w:proofErr w:type="spellEnd"/>
      <w:r>
        <w:t>), stem (</w:t>
      </w:r>
      <w:proofErr w:type="spellStart"/>
      <w:r>
        <w:t>sdw</w:t>
      </w:r>
      <w:proofErr w:type="spellEnd"/>
      <w:r>
        <w:t>), root (</w:t>
      </w:r>
      <w:proofErr w:type="spellStart"/>
      <w:r>
        <w:t>rdw</w:t>
      </w:r>
      <w:proofErr w:type="spellEnd"/>
      <w:r>
        <w:t>), tuber (</w:t>
      </w:r>
      <w:proofErr w:type="spellStart"/>
      <w:r>
        <w:t>tdw</w:t>
      </w:r>
      <w:proofErr w:type="spellEnd"/>
      <w:r>
        <w:t>). The leaf area (lfa;cm</w:t>
      </w:r>
      <w:r>
        <w:rPr>
          <w:vertAlign w:val="superscript"/>
        </w:rPr>
        <w:t>2</w:t>
      </w:r>
      <w:r>
        <w:t>) in each plants was measured by taking photographs of all the leaves arranged on a wooden board and analyzing the pictures using ImageJ software (</w:t>
      </w:r>
      <w:proofErr w:type="spellStart"/>
      <w:r>
        <w:t>Rueden</w:t>
      </w:r>
      <w:proofErr w:type="spellEnd"/>
      <w:r>
        <w:t xml:space="preserve"> et al., </w:t>
      </w:r>
      <w:hyperlink w:anchor="ref-rueden2017ImageJ2">
        <w:r>
          <w:rPr>
            <w:rStyle w:val="Hipervnculo"/>
          </w:rPr>
          <w:t>2017</w:t>
        </w:r>
      </w:hyperlink>
      <w:r>
        <w:t xml:space="preserve">; </w:t>
      </w:r>
      <w:proofErr w:type="spellStart"/>
      <w:r>
        <w:t>Zárate</w:t>
      </w:r>
      <w:proofErr w:type="spellEnd"/>
      <w:r>
        <w:t xml:space="preserve">-Salazar et al., </w:t>
      </w:r>
      <w:hyperlink w:anchor="ref-zarate-salazar2018Comparacao">
        <w:r>
          <w:rPr>
            <w:rStyle w:val="Hipervnculo"/>
          </w:rPr>
          <w:t>2018</w:t>
        </w:r>
      </w:hyperlink>
      <w:r>
        <w:t>).</w:t>
      </w:r>
    </w:p>
    <w:p w14:paraId="4D9E3CDF" w14:textId="77777777" w:rsidR="002537A6" w:rsidRDefault="0078265D">
      <w:r>
        <w:rPr>
          <w:b/>
        </w:rPr>
        <w:t>Indices.</w:t>
      </w:r>
      <w:r>
        <w:t xml:space="preserve"> The harvest index (hi) was calculated as the ratio of </w:t>
      </w:r>
      <w:proofErr w:type="spellStart"/>
      <w:r>
        <w:t>tdw</w:t>
      </w:r>
      <w:proofErr w:type="spellEnd"/>
      <w:r>
        <w:t xml:space="preserve"> related to the total dry biomass (</w:t>
      </w:r>
      <w:proofErr w:type="spellStart"/>
      <w:r>
        <w:t>tdb</w:t>
      </w:r>
      <w:proofErr w:type="spellEnd"/>
      <w:r>
        <w:t>) and specific leaf area (</w:t>
      </w:r>
      <w:proofErr w:type="spellStart"/>
      <w:r>
        <w:t>sla</w:t>
      </w:r>
      <w:proofErr w:type="spellEnd"/>
      <w:r>
        <w:t>) was calculated by dividing the leaf area (</w:t>
      </w:r>
      <w:proofErr w:type="spellStart"/>
      <w:r>
        <w:t>lfa</w:t>
      </w:r>
      <w:proofErr w:type="spellEnd"/>
      <w:r>
        <w:t>) with lead dry weight (</w:t>
      </w:r>
      <w:proofErr w:type="spellStart"/>
      <w:r>
        <w:t>ldw</w:t>
      </w:r>
      <w:proofErr w:type="spellEnd"/>
      <w:r>
        <w:t>). The relative chlorophyll content (</w:t>
      </w:r>
      <w:proofErr w:type="spellStart"/>
      <w:r>
        <w:t>rcc</w:t>
      </w:r>
      <w:proofErr w:type="spellEnd"/>
      <w:r>
        <w:t xml:space="preserve">) were calculated with the relation between </w:t>
      </w:r>
      <w:proofErr w:type="spellStart"/>
      <w:r>
        <w:t>spad</w:t>
      </w:r>
      <w:proofErr w:type="spellEnd"/>
      <w:r>
        <w:t xml:space="preserve"> at 83 dap (spad_83) and leaf area (</w:t>
      </w:r>
      <w:proofErr w:type="spellStart"/>
      <w:r>
        <w:t>lfa</w:t>
      </w:r>
      <w:proofErr w:type="spellEnd"/>
      <w:r>
        <w:t>) multiplied by 100 for better scale interpretation.</w:t>
      </w:r>
    </w:p>
    <w:p w14:paraId="4A9223BB" w14:textId="77777777" w:rsidR="002537A6" w:rsidRDefault="0078265D">
      <w:pPr>
        <w:pStyle w:val="Ttulo2"/>
      </w:pPr>
      <w:bookmarkStart w:id="75" w:name="statistical-analysis"/>
      <w:r>
        <w:lastRenderedPageBreak/>
        <w:t>Statistical analysis</w:t>
      </w:r>
      <w:bookmarkEnd w:id="75"/>
    </w:p>
    <w:p w14:paraId="6371AC46" w14:textId="77777777" w:rsidR="002537A6" w:rsidRDefault="0078265D">
      <w:r>
        <w:t xml:space="preserve">Statistical analysis and graphs were performed in the statistical software R (R Core Team, </w:t>
      </w:r>
      <w:hyperlink w:anchor="ref-R-base">
        <w:r>
          <w:rPr>
            <w:rStyle w:val="Hipervnculo"/>
          </w:rPr>
          <w:t>2019</w:t>
        </w:r>
      </w:hyperlink>
      <w:r>
        <w:t>). The analysis of variance (ANOVA) was performed to evaluate the differences between the factors and the comparison of the means with the Student-Newman-</w:t>
      </w:r>
      <w:proofErr w:type="spellStart"/>
      <w:r>
        <w:t>Keuls</w:t>
      </w:r>
      <w:proofErr w:type="spellEnd"/>
      <w:r>
        <w:t xml:space="preserve"> test (p&lt;0.05) with agricolae and GerminaR package (de </w:t>
      </w:r>
      <w:proofErr w:type="spellStart"/>
      <w:r>
        <w:t>Mendiburu</w:t>
      </w:r>
      <w:proofErr w:type="spellEnd"/>
      <w:r>
        <w:t xml:space="preserve">, </w:t>
      </w:r>
      <w:hyperlink w:anchor="ref-R-agricolae">
        <w:r>
          <w:rPr>
            <w:rStyle w:val="Hipervnculo"/>
          </w:rPr>
          <w:t>2020</w:t>
        </w:r>
      </w:hyperlink>
      <w:r>
        <w:t xml:space="preserve">; Lozano-Isla et al., </w:t>
      </w:r>
      <w:hyperlink w:anchor="ref-lozano-isla2019GerminaR">
        <w:r>
          <w:rPr>
            <w:rStyle w:val="Hipervnculo"/>
          </w:rPr>
          <w:t>2019</w:t>
        </w:r>
      </w:hyperlink>
      <w:r>
        <w:t xml:space="preserve">). A Student’s t-test was performed between well water and water deficit treatment (p&lt;0.05). For the multivariate analysis, correlation and principal components analysis (PCA) were performed with </w:t>
      </w:r>
      <w:proofErr w:type="spellStart"/>
      <w:r>
        <w:t>FactoMineR</w:t>
      </w:r>
      <w:proofErr w:type="spellEnd"/>
      <w:r>
        <w:t xml:space="preserve"> and </w:t>
      </w:r>
      <w:proofErr w:type="spellStart"/>
      <w:r>
        <w:t>heatmaply</w:t>
      </w:r>
      <w:proofErr w:type="spellEnd"/>
      <w:r>
        <w:t xml:space="preserve"> package (</w:t>
      </w:r>
      <w:proofErr w:type="spellStart"/>
      <w:r>
        <w:t>Galili</w:t>
      </w:r>
      <w:proofErr w:type="spellEnd"/>
      <w:r>
        <w:t xml:space="preserve"> et al., </w:t>
      </w:r>
      <w:hyperlink w:anchor="ref-galili2018heatmaply">
        <w:r>
          <w:rPr>
            <w:rStyle w:val="Hipervnculo"/>
          </w:rPr>
          <w:t>2018</w:t>
        </w:r>
      </w:hyperlink>
      <w:r>
        <w:t xml:space="preserve">; </w:t>
      </w:r>
      <w:proofErr w:type="spellStart"/>
      <w:r>
        <w:t>Husson</w:t>
      </w:r>
      <w:proofErr w:type="spellEnd"/>
      <w:r>
        <w:t xml:space="preserve"> et al., </w:t>
      </w:r>
      <w:hyperlink w:anchor="ref-R-FactoMineR">
        <w:r>
          <w:rPr>
            <w:rStyle w:val="Hipervnculo"/>
          </w:rPr>
          <w:t>2020</w:t>
        </w:r>
      </w:hyperlink>
      <w:r>
        <w:t xml:space="preserve">). For compute the hierarchical clustering between treatments and genotypes were used the Euclidean distance (Lê et al., </w:t>
      </w:r>
      <w:hyperlink w:anchor="ref-le2008FactoMineR">
        <w:r>
          <w:rPr>
            <w:rStyle w:val="Hipervnculo"/>
          </w:rPr>
          <w:t>2008</w:t>
        </w:r>
      </w:hyperlink>
      <w:r>
        <w:t xml:space="preserve">). For reproducible analysis, the code and statistical analysis used in this manuscript are available in the following GitHub repository </w:t>
      </w:r>
      <w:hyperlink r:id="rId10">
        <w:r>
          <w:rPr>
            <w:rStyle w:val="Hipervnculo"/>
          </w:rPr>
          <w:t>https://github.com/flavjack/20130515LM</w:t>
        </w:r>
      </w:hyperlink>
      <w:r>
        <w:t>.</w:t>
      </w:r>
    </w:p>
    <w:p w14:paraId="1AEAF67D" w14:textId="77777777" w:rsidR="002537A6" w:rsidRDefault="0078265D">
      <w:pPr>
        <w:pStyle w:val="Ttulo1"/>
      </w:pPr>
      <w:bookmarkStart w:id="76" w:name="result"/>
      <w:r>
        <w:t>Result</w:t>
      </w:r>
      <w:bookmarkEnd w:id="76"/>
    </w:p>
    <w:p w14:paraId="42FED2F5" w14:textId="77777777" w:rsidR="002537A6" w:rsidRDefault="0078265D">
      <w:pPr>
        <w:pStyle w:val="Ttulo2"/>
      </w:pPr>
      <w:bookmarkStart w:id="77" w:name="treatment-application"/>
      <w:r>
        <w:t>Treatment application</w:t>
      </w:r>
      <w:bookmarkEnd w:id="77"/>
    </w:p>
    <w:p w14:paraId="44EFC7A9" w14:textId="77777777" w:rsidR="002537A6" w:rsidRDefault="0078265D">
      <w:commentRangeStart w:id="78"/>
      <w:r>
        <w:t>The drought treatment was applied at 45 day after planting (dap</w:t>
      </w:r>
      <w:commentRangeEnd w:id="78"/>
      <w:r w:rsidR="00C014BC">
        <w:rPr>
          <w:rStyle w:val="Refdecomentario"/>
        </w:rPr>
        <w:commentReference w:id="78"/>
      </w:r>
      <w:r>
        <w:t xml:space="preserve">) and the fraction of </w:t>
      </w:r>
      <w:proofErr w:type="spellStart"/>
      <w:r>
        <w:t>transpirable</w:t>
      </w:r>
      <w:proofErr w:type="spellEnd"/>
      <w:r>
        <w:t xml:space="preserve"> soil water (</w:t>
      </w:r>
      <w:proofErr w:type="spellStart"/>
      <w:r>
        <w:t>ftsw</w:t>
      </w:r>
      <w:proofErr w:type="spellEnd"/>
      <w:r>
        <w:t xml:space="preserve">) shown differences 4 day since treatment application. Plants in WW were maintained the water availability in the pots more than 70% while for the WD treatment there was a gradually restriction in the water supply decreasing the water availability until the finalization of the experiment when the plant in WD had less than 10% of </w:t>
      </w:r>
      <w:proofErr w:type="spellStart"/>
      <w:r>
        <w:t>ftsw</w:t>
      </w:r>
      <w:proofErr w:type="spellEnd"/>
      <w:del w:id="79" w:author="Usuario" w:date="2020-04-04T11:48:00Z">
        <w:r w:rsidDel="00C014BC">
          <w:delText>,</w:delText>
        </w:r>
      </w:del>
      <w:r>
        <w:t xml:space="preserve"> Figure 1A. In the case of the transpiration, the plants in WD reduce their transpiration rate 8 days after water restriction</w:t>
      </w:r>
      <w:del w:id="80" w:author="Usuario" w:date="2020-04-04T11:48:00Z">
        <w:r w:rsidDel="00C014BC">
          <w:delText>,</w:delText>
        </w:r>
      </w:del>
      <w:r>
        <w:t xml:space="preserve"> Figure 1B.</w:t>
      </w:r>
    </w:p>
    <w:p w14:paraId="3DCB8340" w14:textId="77777777" w:rsidR="002537A6" w:rsidRDefault="0078265D">
      <w:pPr>
        <w:pStyle w:val="Ttulo2"/>
      </w:pPr>
      <w:bookmarkStart w:id="81" w:name="agro-phisological-traits"/>
      <w:proofErr w:type="spellStart"/>
      <w:r>
        <w:t>Agro-phisological</w:t>
      </w:r>
      <w:proofErr w:type="spellEnd"/>
      <w:r>
        <w:t xml:space="preserve"> traits</w:t>
      </w:r>
      <w:bookmarkEnd w:id="81"/>
    </w:p>
    <w:p w14:paraId="4376F475" w14:textId="77777777" w:rsidR="002537A6" w:rsidRDefault="0078265D">
      <w:r>
        <w:t xml:space="preserve">The </w:t>
      </w:r>
      <w:commentRangeStart w:id="82"/>
      <w:r>
        <w:t>chlorophyll concentration (</w:t>
      </w:r>
      <w:proofErr w:type="spellStart"/>
      <w:r>
        <w:t>spad</w:t>
      </w:r>
      <w:commentRangeEnd w:id="82"/>
      <w:proofErr w:type="spellEnd"/>
      <w:r w:rsidR="00C014BC">
        <w:rPr>
          <w:rStyle w:val="Refdecomentario"/>
        </w:rPr>
        <w:commentReference w:id="82"/>
      </w:r>
      <w:r>
        <w:t xml:space="preserve">) </w:t>
      </w:r>
      <w:commentRangeStart w:id="83"/>
      <w:r>
        <w:t xml:space="preserve">was taken over the course of plant development (29, 59, 76, and 83 dap), </w:t>
      </w:r>
      <w:commentRangeEnd w:id="83"/>
      <w:r w:rsidR="00C014BC">
        <w:rPr>
          <w:rStyle w:val="Refdecomentario"/>
        </w:rPr>
        <w:commentReference w:id="83"/>
      </w:r>
      <w:r>
        <w:t xml:space="preserve">Table 2; showed at 29 dap all plants were at the same level as no treatment was applied, Figure 2E. At 59, 76 and 83 the </w:t>
      </w:r>
      <w:proofErr w:type="spellStart"/>
      <w:r>
        <w:t>spad</w:t>
      </w:r>
      <w:proofErr w:type="spellEnd"/>
      <w:r>
        <w:t xml:space="preserve"> shown differences in each evaluation and at the end of the experiment the </w:t>
      </w:r>
      <w:proofErr w:type="spellStart"/>
      <w:r>
        <w:t>spad</w:t>
      </w:r>
      <w:proofErr w:type="spellEnd"/>
      <w:r>
        <w:t xml:space="preserve"> values were lower than at 29 dap and the </w:t>
      </w:r>
      <w:r>
        <w:lastRenderedPageBreak/>
        <w:t xml:space="preserve">WD values for all the genotypes were higher than the ones at WW conditions. The genotypes CIP398190.89 and CIP720088 had the lowest differences among treatments for </w:t>
      </w:r>
      <w:proofErr w:type="spellStart"/>
      <w:r>
        <w:t>spad</w:t>
      </w:r>
      <w:proofErr w:type="spellEnd"/>
      <w:r>
        <w:t xml:space="preserve"> at 83 dap (2.06 and 0.30, respectively), while CIP398203.244 and CIP398208.33 had the largest (14.48 and 17.54, respectively), Figure 2F.</w:t>
      </w:r>
    </w:p>
    <w:p w14:paraId="458D0DE9" w14:textId="77777777" w:rsidR="002537A6" w:rsidRDefault="0078265D">
      <w:r>
        <w:t xml:space="preserve">Leaf relative </w:t>
      </w:r>
      <w:commentRangeStart w:id="84"/>
      <w:r>
        <w:t>water content (</w:t>
      </w:r>
      <w:proofErr w:type="spellStart"/>
      <w:r>
        <w:t>rwc</w:t>
      </w:r>
      <w:proofErr w:type="spellEnd"/>
      <w:r>
        <w:t>) and leaf osmotic potential (lop)</w:t>
      </w:r>
      <w:commentRangeEnd w:id="84"/>
      <w:r w:rsidR="00C014BC">
        <w:rPr>
          <w:rStyle w:val="Refdecomentario"/>
        </w:rPr>
        <w:commentReference w:id="84"/>
      </w:r>
      <w:r>
        <w:t xml:space="preserve"> significantly (p&lt;0.01) decreased in response to WD in all the genotypes, Table 2. The values ranged between 64.96% and 50.09% for CIP720088 and CIP398201.510, respectively. The specific </w:t>
      </w:r>
      <w:r w:rsidRPr="00C014BC">
        <w:rPr>
          <w:highlight w:val="yellow"/>
          <w:rPrChange w:id="85" w:author="Usuario" w:date="2020-04-04T11:50:00Z">
            <w:rPr/>
          </w:rPrChange>
        </w:rPr>
        <w:t>leaf area (</w:t>
      </w:r>
      <w:proofErr w:type="spellStart"/>
      <w:r w:rsidRPr="00C014BC">
        <w:rPr>
          <w:highlight w:val="yellow"/>
          <w:rPrChange w:id="86" w:author="Usuario" w:date="2020-04-04T11:50:00Z">
            <w:rPr/>
          </w:rPrChange>
        </w:rPr>
        <w:t>sla</w:t>
      </w:r>
      <w:proofErr w:type="spellEnd"/>
      <w:r w:rsidRPr="00C014BC">
        <w:rPr>
          <w:highlight w:val="yellow"/>
          <w:rPrChange w:id="87" w:author="Usuario" w:date="2020-04-04T11:50:00Z">
            <w:rPr/>
          </w:rPrChange>
        </w:rPr>
        <w:t>)</w:t>
      </w:r>
      <w:r>
        <w:t xml:space="preserve"> reduction was 48% under WD compared to WW, Table 2. CIP398190.89 together with CIP398203.5 were among the clones with lowest reduction (24 and 21% respectively), while CIP398208.219, CIP398098.119, and CIP398208.704 were among the clones with highest </w:t>
      </w:r>
      <w:proofErr w:type="spellStart"/>
      <w:r>
        <w:t>sla</w:t>
      </w:r>
      <w:proofErr w:type="spellEnd"/>
      <w:r>
        <w:t xml:space="preserve"> reduction with 53, 65, and 64% respectively.</w:t>
      </w:r>
    </w:p>
    <w:p w14:paraId="4F5B8294" w14:textId="77777777" w:rsidR="002537A6" w:rsidRDefault="0078265D">
      <w:r w:rsidRPr="00C014BC">
        <w:rPr>
          <w:highlight w:val="yellow"/>
          <w:rPrChange w:id="88" w:author="Usuario" w:date="2020-04-04T11:51:00Z">
            <w:rPr/>
          </w:rPrChange>
        </w:rPr>
        <w:t>Plant high (</w:t>
      </w:r>
      <w:proofErr w:type="spellStart"/>
      <w:r w:rsidRPr="00C014BC">
        <w:rPr>
          <w:highlight w:val="yellow"/>
          <w:rPrChange w:id="89" w:author="Usuario" w:date="2020-04-04T11:51:00Z">
            <w:rPr/>
          </w:rPrChange>
        </w:rPr>
        <w:t>hgt</w:t>
      </w:r>
      <w:proofErr w:type="spellEnd"/>
      <w:r w:rsidRPr="00C014BC">
        <w:rPr>
          <w:highlight w:val="yellow"/>
          <w:rPrChange w:id="90" w:author="Usuario" w:date="2020-04-04T11:51:00Z">
            <w:rPr/>
          </w:rPrChange>
        </w:rPr>
        <w:t>), leaf dry weight (</w:t>
      </w:r>
      <w:proofErr w:type="spellStart"/>
      <w:r w:rsidRPr="00C014BC">
        <w:rPr>
          <w:highlight w:val="yellow"/>
          <w:rPrChange w:id="91" w:author="Usuario" w:date="2020-04-04T11:51:00Z">
            <w:rPr/>
          </w:rPrChange>
        </w:rPr>
        <w:t>ldw</w:t>
      </w:r>
      <w:proofErr w:type="spellEnd"/>
      <w:r w:rsidRPr="00C014BC">
        <w:rPr>
          <w:highlight w:val="yellow"/>
          <w:rPrChange w:id="92" w:author="Usuario" w:date="2020-04-04T11:51:00Z">
            <w:rPr/>
          </w:rPrChange>
        </w:rPr>
        <w:t>), stem dry weight (std), leaf area (</w:t>
      </w:r>
      <w:proofErr w:type="spellStart"/>
      <w:r w:rsidRPr="00C014BC">
        <w:rPr>
          <w:highlight w:val="yellow"/>
          <w:rPrChange w:id="93" w:author="Usuario" w:date="2020-04-04T11:51:00Z">
            <w:rPr/>
          </w:rPrChange>
        </w:rPr>
        <w:t>lfa</w:t>
      </w:r>
      <w:proofErr w:type="spellEnd"/>
      <w:r w:rsidRPr="00C014BC">
        <w:rPr>
          <w:highlight w:val="yellow"/>
          <w:rPrChange w:id="94" w:author="Usuario" w:date="2020-04-04T11:51:00Z">
            <w:rPr/>
          </w:rPrChange>
        </w:rPr>
        <w:t>)</w:t>
      </w:r>
      <w:r>
        <w:t xml:space="preserve"> decrease significantly (p&lt;0.01) under drought treatment, Table 2. In the case of </w:t>
      </w:r>
      <w:proofErr w:type="spellStart"/>
      <w:r>
        <w:t>lfa</w:t>
      </w:r>
      <w:proofErr w:type="spellEnd"/>
      <w:r>
        <w:t xml:space="preserve"> there was a drastic reduction with 65% in plants under WD compare with WW plants, Table 2, Figure 2B. While the components such as number of tuber (</w:t>
      </w:r>
      <w:proofErr w:type="spellStart"/>
      <w:r>
        <w:t>ntub</w:t>
      </w:r>
      <w:proofErr w:type="spellEnd"/>
      <w:r>
        <w:t>), root dry weight (</w:t>
      </w:r>
      <w:proofErr w:type="spellStart"/>
      <w:r>
        <w:t>rdw</w:t>
      </w:r>
      <w:proofErr w:type="spellEnd"/>
      <w:r>
        <w:t>) and root length (</w:t>
      </w:r>
      <w:proofErr w:type="spellStart"/>
      <w:r>
        <w:t>rdl</w:t>
      </w:r>
      <w:proofErr w:type="spellEnd"/>
      <w:r>
        <w:t>) did not shown differences between the treatments (p&gt;0.5).</w:t>
      </w:r>
    </w:p>
    <w:p w14:paraId="04AD46EE" w14:textId="77777777" w:rsidR="002537A6" w:rsidRDefault="0078265D">
      <w:r>
        <w:t xml:space="preserve">The relative </w:t>
      </w:r>
      <w:r w:rsidRPr="00C014BC">
        <w:rPr>
          <w:highlight w:val="yellow"/>
          <w:rPrChange w:id="95" w:author="Usuario" w:date="2020-04-04T11:51:00Z">
            <w:rPr/>
          </w:rPrChange>
        </w:rPr>
        <w:t>chlorophyll content (</w:t>
      </w:r>
      <w:proofErr w:type="spellStart"/>
      <w:r w:rsidRPr="00C014BC">
        <w:rPr>
          <w:highlight w:val="yellow"/>
          <w:rPrChange w:id="96" w:author="Usuario" w:date="2020-04-04T11:51:00Z">
            <w:rPr/>
          </w:rPrChange>
        </w:rPr>
        <w:t>rcc</w:t>
      </w:r>
      <w:proofErr w:type="spellEnd"/>
      <w:r>
        <w:t xml:space="preserve">) is the relation between the </w:t>
      </w:r>
      <w:r w:rsidRPr="00C014BC">
        <w:rPr>
          <w:highlight w:val="yellow"/>
          <w:rPrChange w:id="97" w:author="Usuario" w:date="2020-04-04T11:51:00Z">
            <w:rPr/>
          </w:rPrChange>
        </w:rPr>
        <w:t>chlorophyll concentration in the leaves (</w:t>
      </w:r>
      <w:proofErr w:type="spellStart"/>
      <w:r w:rsidRPr="00C014BC">
        <w:rPr>
          <w:highlight w:val="yellow"/>
          <w:rPrChange w:id="98" w:author="Usuario" w:date="2020-04-04T11:51:00Z">
            <w:rPr/>
          </w:rPrChange>
        </w:rPr>
        <w:t>spad</w:t>
      </w:r>
      <w:proofErr w:type="spellEnd"/>
      <w:r w:rsidRPr="00C014BC">
        <w:rPr>
          <w:highlight w:val="yellow"/>
          <w:rPrChange w:id="99" w:author="Usuario" w:date="2020-04-04T11:51:00Z">
            <w:rPr/>
          </w:rPrChange>
        </w:rPr>
        <w:t>)</w:t>
      </w:r>
      <w:r>
        <w:t xml:space="preserve"> in relation with the leaf area and It has been shown difference between treatment (p&lt;0.001) and it was able to discriminate plats in WW and WD genotypes, Figure 2B. The genotypes with best performance in </w:t>
      </w:r>
      <w:proofErr w:type="spellStart"/>
      <w:r>
        <w:t>rcc</w:t>
      </w:r>
      <w:proofErr w:type="spellEnd"/>
      <w:r>
        <w:t xml:space="preserve"> were CIP720088 (</w:t>
      </w:r>
      <w:proofErr w:type="spellStart"/>
      <w:r>
        <w:t>Achirana</w:t>
      </w:r>
      <w:proofErr w:type="spellEnd"/>
      <w:r>
        <w:t>-INTA), CIP398208.620, CIP398208.704, CIP398201.510, CIP392797.22 (UNICA) and CIP397077.16, Figure 3B.</w:t>
      </w:r>
    </w:p>
    <w:p w14:paraId="0686BFCD" w14:textId="77777777" w:rsidR="002537A6" w:rsidRDefault="0078265D">
      <w:pPr>
        <w:pStyle w:val="Ttulo2"/>
      </w:pPr>
      <w:bookmarkStart w:id="100" w:name="yield-components"/>
      <w:r>
        <w:t>Yield components</w:t>
      </w:r>
      <w:bookmarkEnd w:id="100"/>
    </w:p>
    <w:p w14:paraId="7A78DCCF" w14:textId="77777777" w:rsidR="002537A6" w:rsidRDefault="0078265D">
      <w:r>
        <w:t>Differences existed among genotypes in total dry biomass (</w:t>
      </w:r>
      <w:proofErr w:type="spellStart"/>
      <w:r>
        <w:t>tdb</w:t>
      </w:r>
      <w:proofErr w:type="spellEnd"/>
      <w:r>
        <w:t>) of well-watered (WW) plants at the end of the experiment, Table 2. Water deficit (WD) treatment had a significant effect (p&lt;0.001) with an average reduction of around 32% in comparison with the well-watered treatment, Table 2.</w:t>
      </w:r>
    </w:p>
    <w:p w14:paraId="09BBDA07" w14:textId="77777777" w:rsidR="002537A6" w:rsidRDefault="0078265D">
      <w:r>
        <w:lastRenderedPageBreak/>
        <w:t>In terms of productivity, WD decreased tuber yield (</w:t>
      </w:r>
      <w:proofErr w:type="spellStart"/>
      <w:r>
        <w:t>tdw</w:t>
      </w:r>
      <w:proofErr w:type="spellEnd"/>
      <w:r>
        <w:t>) across genotypes by an average of 40% (p&lt;0.001). CIP398190.89 had greater tuber dry weight (g) in WD compared to its yield in WW treatment with a 5% increase in biomass, while others genotypes like CIP398203.5 and CIP398203.244 presented up to 56% and 48% reduced tuber production, Figure 2A. The genotypes CIP398203.244, CIP398180.612, and CIP398201.510 were among the most sensitive genotypes at 31.56, 46.75 and 48.88% respectively under WD. For harvest index (hi), differences among genotypes (p&lt;0.001) and treatments (p&lt;0.02) were found, Table 2.</w:t>
      </w:r>
    </w:p>
    <w:p w14:paraId="06A7F685" w14:textId="77777777" w:rsidR="002537A6" w:rsidRDefault="0078265D">
      <w:r>
        <w:t>Biomass water use efficiency (</w:t>
      </w:r>
      <w:proofErr w:type="spellStart"/>
      <w:r>
        <w:t>wue</w:t>
      </w:r>
      <w:r>
        <w:rPr>
          <w:vertAlign w:val="subscript"/>
        </w:rPr>
        <w:t>b</w:t>
      </w:r>
      <w:proofErr w:type="spellEnd"/>
      <w:r>
        <w:t xml:space="preserve">) was generally higher in WD than WW plants (p&lt;0.001), Table 2. Under WD treatment, CIP397077.16, CIP398208.620, CIP392797.22 and CIP398190.89 showed the highest </w:t>
      </w:r>
      <w:proofErr w:type="spellStart"/>
      <w:r>
        <w:t>wue</w:t>
      </w:r>
      <w:r>
        <w:rPr>
          <w:vertAlign w:val="subscript"/>
        </w:rPr>
        <w:t>b</w:t>
      </w:r>
      <w:proofErr w:type="spellEnd"/>
      <w:r>
        <w:t xml:space="preserve"> with 13.06, 12.03, and 11.59 g.L</w:t>
      </w:r>
      <w:r>
        <w:rPr>
          <w:vertAlign w:val="superscript"/>
        </w:rPr>
        <w:t>-1</w:t>
      </w:r>
      <w:r>
        <w:t xml:space="preserve">, respectively, Figure 3A. The lowest </w:t>
      </w:r>
      <w:proofErr w:type="spellStart"/>
      <w:r>
        <w:t>wue</w:t>
      </w:r>
      <w:r>
        <w:rPr>
          <w:vertAlign w:val="subscript"/>
        </w:rPr>
        <w:t>b</w:t>
      </w:r>
      <w:proofErr w:type="spellEnd"/>
      <w:r>
        <w:t xml:space="preserve"> with 8.50 and 9.24 g.L</w:t>
      </w:r>
      <w:r>
        <w:rPr>
          <w:vertAlign w:val="superscript"/>
        </w:rPr>
        <w:t>-1</w:t>
      </w:r>
      <w:r>
        <w:t xml:space="preserve"> were presented by CIP398180.612 and CIP398203.5, respectively. For Tuber Water Use efficiency (</w:t>
      </w:r>
      <w:proofErr w:type="spellStart"/>
      <w:r>
        <w:t>wue</w:t>
      </w:r>
      <w:r>
        <w:rPr>
          <w:vertAlign w:val="subscript"/>
        </w:rPr>
        <w:t>t</w:t>
      </w:r>
      <w:proofErr w:type="spellEnd"/>
      <w:r>
        <w:t xml:space="preserve">) there is not difference between treatments (p=0.5), Table 2. The genotypes with better </w:t>
      </w:r>
      <w:proofErr w:type="spellStart"/>
      <w:r>
        <w:t>wue</w:t>
      </w:r>
      <w:r>
        <w:rPr>
          <w:vertAlign w:val="subscript"/>
        </w:rPr>
        <w:t>t</w:t>
      </w:r>
      <w:proofErr w:type="spellEnd"/>
      <w:r>
        <w:t xml:space="preserve"> under WD were CIP397077.16, CIP392797.22, CIP720088 and CIP398208.620, Figure 1 and Figure 2D.</w:t>
      </w:r>
    </w:p>
    <w:p w14:paraId="74A8F3BA" w14:textId="77777777" w:rsidR="002537A6" w:rsidRDefault="0078265D">
      <w:pPr>
        <w:pStyle w:val="Ttulo2"/>
      </w:pPr>
      <w:bookmarkStart w:id="101" w:name="multivariate-analysis"/>
      <w:r>
        <w:t>Multivariate analysis</w:t>
      </w:r>
      <w:bookmarkEnd w:id="101"/>
    </w:p>
    <w:p w14:paraId="109B153E" w14:textId="77777777" w:rsidR="002537A6" w:rsidRDefault="0078265D">
      <w:commentRangeStart w:id="102"/>
      <w:r>
        <w:t xml:space="preserve">The Principal Component Analysis (PCA) the two first dimension explains 64.9% of the variance in the experiment. In the first dimension </w:t>
      </w:r>
      <w:proofErr w:type="spellStart"/>
      <w:r>
        <w:t>trs</w:t>
      </w:r>
      <w:proofErr w:type="spellEnd"/>
      <w:r>
        <w:t xml:space="preserve"> (r=0.94), </w:t>
      </w:r>
      <w:proofErr w:type="spellStart"/>
      <w:r>
        <w:t>lfa</w:t>
      </w:r>
      <w:proofErr w:type="spellEnd"/>
      <w:r>
        <w:t xml:space="preserve"> (r=0.93), </w:t>
      </w:r>
      <w:proofErr w:type="spellStart"/>
      <w:r>
        <w:t>tbd</w:t>
      </w:r>
      <w:proofErr w:type="spellEnd"/>
      <w:r>
        <w:t xml:space="preserve"> (r=0.86), </w:t>
      </w:r>
      <w:proofErr w:type="spellStart"/>
      <w:r>
        <w:t>sla</w:t>
      </w:r>
      <w:proofErr w:type="spellEnd"/>
      <w:r>
        <w:t xml:space="preserve"> (r=0.81), </w:t>
      </w:r>
      <w:proofErr w:type="spellStart"/>
      <w:r>
        <w:t>tdw</w:t>
      </w:r>
      <w:proofErr w:type="spellEnd"/>
      <w:r>
        <w:t xml:space="preserve"> (r=0.73) and </w:t>
      </w:r>
      <w:proofErr w:type="spellStart"/>
      <w:r>
        <w:t>ldw</w:t>
      </w:r>
      <w:proofErr w:type="spellEnd"/>
      <w:r>
        <w:t xml:space="preserve"> (r=0.72) show a high correlation and association with WW treatment, in the other side </w:t>
      </w:r>
      <w:proofErr w:type="spellStart"/>
      <w:r>
        <w:t>rcc</w:t>
      </w:r>
      <w:proofErr w:type="spellEnd"/>
      <w:r>
        <w:t xml:space="preserve"> (r=-0.73), </w:t>
      </w:r>
      <w:proofErr w:type="spellStart"/>
      <w:r>
        <w:t>spad</w:t>
      </w:r>
      <w:proofErr w:type="spellEnd"/>
      <w:r>
        <w:t xml:space="preserve"> (r~-0,63) shown an negatives correlation and association with WD treatment. In the second dimension </w:t>
      </w:r>
      <w:proofErr w:type="spellStart"/>
      <w:r>
        <w:t>rdl</w:t>
      </w:r>
      <w:proofErr w:type="spellEnd"/>
      <w:r>
        <w:t xml:space="preserve"> (r=0.88) and </w:t>
      </w:r>
      <w:proofErr w:type="spellStart"/>
      <w:r>
        <w:t>rdw</w:t>
      </w:r>
      <w:proofErr w:type="spellEnd"/>
      <w:r>
        <w:t xml:space="preserve"> (r=0.87) have a high correlation and associated at WW treatment and negate correlated with hi (-0.92) and </w:t>
      </w:r>
      <w:proofErr w:type="spellStart"/>
      <w:r>
        <w:t>wue</w:t>
      </w:r>
      <w:r>
        <w:rPr>
          <w:vertAlign w:val="subscript"/>
        </w:rPr>
        <w:t>t</w:t>
      </w:r>
      <w:proofErr w:type="spellEnd"/>
      <w:r>
        <w:t xml:space="preserve"> (-0.90) and associated to WD treatment, Figure 3.</w:t>
      </w:r>
      <w:commentRangeEnd w:id="102"/>
      <w:r w:rsidR="00C014BC">
        <w:rPr>
          <w:rStyle w:val="Refdecomentario"/>
        </w:rPr>
        <w:commentReference w:id="102"/>
      </w:r>
    </w:p>
    <w:p w14:paraId="288AA9F1" w14:textId="77777777" w:rsidR="002537A6" w:rsidRDefault="0078265D">
      <w:r>
        <w:t xml:space="preserve">The clustering analysis show 5 groups and it could be associated in 2 different ways. The first association could by classified by the treatment applied, the cluster 4 and 5 are the well water treatments (WW) and the cluster 2 and 3 associated at the water deficit treatment (WD); the second association is the cluster 1, 3 and 5 with tolerate to </w:t>
      </w:r>
      <w:r>
        <w:lastRenderedPageBreak/>
        <w:t xml:space="preserve">water stress, in addiction they shown a correlation with </w:t>
      </w:r>
      <w:proofErr w:type="spellStart"/>
      <w:r>
        <w:t>wue</w:t>
      </w:r>
      <w:r>
        <w:rPr>
          <w:vertAlign w:val="subscript"/>
        </w:rPr>
        <w:t>t</w:t>
      </w:r>
      <w:proofErr w:type="spellEnd"/>
      <w:r>
        <w:t xml:space="preserve">, hi and </w:t>
      </w:r>
      <w:proofErr w:type="spellStart"/>
      <w:r>
        <w:t>tdw</w:t>
      </w:r>
      <w:proofErr w:type="spellEnd"/>
      <w:r>
        <w:t xml:space="preserve">, traits that are important in the yield component, Figure 3. The association between the cluster and variables shown that the genotypes in the cluster 2 are positive correlated with the </w:t>
      </w:r>
      <w:proofErr w:type="spellStart"/>
      <w:r>
        <w:t>spad</w:t>
      </w:r>
      <w:proofErr w:type="spellEnd"/>
      <w:r>
        <w:t xml:space="preserve">, </w:t>
      </w:r>
      <w:proofErr w:type="spellStart"/>
      <w:r>
        <w:t>rdl</w:t>
      </w:r>
      <w:proofErr w:type="spellEnd"/>
      <w:r>
        <w:t xml:space="preserve"> and </w:t>
      </w:r>
      <w:proofErr w:type="spellStart"/>
      <w:r>
        <w:t>rdw</w:t>
      </w:r>
      <w:proofErr w:type="spellEnd"/>
      <w:r>
        <w:t xml:space="preserve"> and negative correlated to </w:t>
      </w:r>
      <w:proofErr w:type="spellStart"/>
      <w:r>
        <w:t>tdw</w:t>
      </w:r>
      <w:proofErr w:type="spellEnd"/>
      <w:r>
        <w:t xml:space="preserve">, hi and </w:t>
      </w:r>
      <w:proofErr w:type="spellStart"/>
      <w:r>
        <w:t>wue</w:t>
      </w:r>
      <w:r>
        <w:rPr>
          <w:vertAlign w:val="subscript"/>
        </w:rPr>
        <w:t>t</w:t>
      </w:r>
      <w:proofErr w:type="spellEnd"/>
      <w:r>
        <w:t xml:space="preserve">. The </w:t>
      </w:r>
      <w:proofErr w:type="spellStart"/>
      <w:r>
        <w:t>genoytpes</w:t>
      </w:r>
      <w:proofErr w:type="spellEnd"/>
      <w:r>
        <w:t xml:space="preserve"> in the cluster 3 and 1 are positive associated with the </w:t>
      </w:r>
      <w:proofErr w:type="spellStart"/>
      <w:r>
        <w:t>rcc</w:t>
      </w:r>
      <w:proofErr w:type="spellEnd"/>
      <w:r>
        <w:t xml:space="preserve"> and </w:t>
      </w:r>
      <w:proofErr w:type="spellStart"/>
      <w:r>
        <w:t>wue</w:t>
      </w:r>
      <w:r>
        <w:rPr>
          <w:vertAlign w:val="subscript"/>
        </w:rPr>
        <w:t>b</w:t>
      </w:r>
      <w:proofErr w:type="spellEnd"/>
      <w:r>
        <w:t xml:space="preserve">. In the cluster 4 the genotypes are positive correlated with </w:t>
      </w:r>
      <w:proofErr w:type="spellStart"/>
      <w:r>
        <w:t>ldw</w:t>
      </w:r>
      <w:proofErr w:type="spellEnd"/>
      <w:r>
        <w:t xml:space="preserve">, </w:t>
      </w:r>
      <w:proofErr w:type="spellStart"/>
      <w:r>
        <w:t>tdb</w:t>
      </w:r>
      <w:proofErr w:type="spellEnd"/>
      <w:r>
        <w:t xml:space="preserve">, </w:t>
      </w:r>
      <w:proofErr w:type="spellStart"/>
      <w:r>
        <w:t>lfa</w:t>
      </w:r>
      <w:proofErr w:type="spellEnd"/>
      <w:r>
        <w:t xml:space="preserve"> and </w:t>
      </w:r>
      <w:proofErr w:type="spellStart"/>
      <w:r>
        <w:t>trs</w:t>
      </w:r>
      <w:proofErr w:type="spellEnd"/>
      <w:r>
        <w:t xml:space="preserve">. The cluster 5 is associated with </w:t>
      </w:r>
      <w:proofErr w:type="spellStart"/>
      <w:r>
        <w:t>sla</w:t>
      </w:r>
      <w:proofErr w:type="spellEnd"/>
      <w:r>
        <w:t xml:space="preserve">, </w:t>
      </w:r>
      <w:proofErr w:type="spellStart"/>
      <w:r>
        <w:t>tdw</w:t>
      </w:r>
      <w:proofErr w:type="spellEnd"/>
      <w:r>
        <w:t xml:space="preserve"> and </w:t>
      </w:r>
      <w:proofErr w:type="spellStart"/>
      <w:r>
        <w:t>rwc</w:t>
      </w:r>
      <w:proofErr w:type="spellEnd"/>
      <w:r>
        <w:t xml:space="preserve"> and negative associated with </w:t>
      </w:r>
      <w:proofErr w:type="spellStart"/>
      <w:r>
        <w:t>spad</w:t>
      </w:r>
      <w:proofErr w:type="spellEnd"/>
      <w:r>
        <w:t xml:space="preserve"> and </w:t>
      </w:r>
      <w:proofErr w:type="spellStart"/>
      <w:r>
        <w:t>rdw</w:t>
      </w:r>
      <w:proofErr w:type="spellEnd"/>
      <w:r>
        <w:t>, Figure 3.</w:t>
      </w:r>
    </w:p>
    <w:p w14:paraId="6AA641CA" w14:textId="77777777" w:rsidR="002537A6" w:rsidRDefault="0078265D">
      <w:r>
        <w:t xml:space="preserve">According the Pearson correlation analysis (Figure S4) values of </w:t>
      </w:r>
      <w:proofErr w:type="spellStart"/>
      <w:r>
        <w:t>tdb</w:t>
      </w:r>
      <w:proofErr w:type="spellEnd"/>
      <w:r>
        <w:t xml:space="preserve"> and </w:t>
      </w:r>
      <w:proofErr w:type="spellStart"/>
      <w:r>
        <w:t>trs</w:t>
      </w:r>
      <w:proofErr w:type="spellEnd"/>
      <w:r>
        <w:t xml:space="preserve"> were strongly and positively correlated with 0.93 (p&lt;0.05) with Euclidean distance of 0.91, Figure S4. The </w:t>
      </w:r>
      <w:proofErr w:type="spellStart"/>
      <w:r>
        <w:t>spad</w:t>
      </w:r>
      <w:proofErr w:type="spellEnd"/>
      <w:r>
        <w:t xml:space="preserve"> measurements shown good correlation between them (r~0.80) and at negative correlation with hi (r=-0.07). A negative correlation (r= -0.73) among </w:t>
      </w:r>
      <w:proofErr w:type="spellStart"/>
      <w:r>
        <w:t>rdw</w:t>
      </w:r>
      <w:proofErr w:type="spellEnd"/>
      <w:r>
        <w:t xml:space="preserve"> and hi was found with a Euclidean distance of 4.96. A strong correlation between </w:t>
      </w:r>
      <w:proofErr w:type="spellStart"/>
      <w:r>
        <w:t>hi</w:t>
      </w:r>
      <w:proofErr w:type="spellEnd"/>
      <w:r>
        <w:t xml:space="preserve"> and </w:t>
      </w:r>
      <w:proofErr w:type="spellStart"/>
      <w:r>
        <w:t>wue</w:t>
      </w:r>
      <w:r>
        <w:rPr>
          <w:vertAlign w:val="subscript"/>
        </w:rPr>
        <w:t>t</w:t>
      </w:r>
      <w:proofErr w:type="spellEnd"/>
      <w:r>
        <w:t xml:space="preserve"> was found (r=0.92) with an Euclidean distance of 0.68, shown not only a good correlation but also a good association between these two variables, Figure S4. Tuber dry weight (</w:t>
      </w:r>
      <w:proofErr w:type="spellStart"/>
      <w:r>
        <w:t>tdw</w:t>
      </w:r>
      <w:proofErr w:type="spellEnd"/>
      <w:r>
        <w:t xml:space="preserve">) shown correlation with hi (r=0.61) and </w:t>
      </w:r>
      <w:proofErr w:type="spellStart"/>
      <w:r>
        <w:t>wue</w:t>
      </w:r>
      <w:r>
        <w:rPr>
          <w:vertAlign w:val="subscript"/>
        </w:rPr>
        <w:t>t</w:t>
      </w:r>
      <w:proofErr w:type="spellEnd"/>
      <w:r>
        <w:t xml:space="preserve"> (r=0.55) than </w:t>
      </w:r>
      <w:proofErr w:type="spellStart"/>
      <w:r>
        <w:t>wue</w:t>
      </w:r>
      <w:r>
        <w:rPr>
          <w:vertAlign w:val="subscript"/>
        </w:rPr>
        <w:t>b</w:t>
      </w:r>
      <w:proofErr w:type="spellEnd"/>
      <w:r>
        <w:t xml:space="preserve"> (r=0.05) with a Euclidean distance of the traits 4.96, shown low association with </w:t>
      </w:r>
      <w:proofErr w:type="spellStart"/>
      <w:r>
        <w:t>tdw</w:t>
      </w:r>
      <w:proofErr w:type="spellEnd"/>
      <w:r>
        <w:t xml:space="preserve"> and </w:t>
      </w:r>
      <w:proofErr w:type="spellStart"/>
      <w:r>
        <w:t>wue</w:t>
      </w:r>
      <w:r>
        <w:rPr>
          <w:vertAlign w:val="subscript"/>
        </w:rPr>
        <w:t>b</w:t>
      </w:r>
      <w:proofErr w:type="spellEnd"/>
      <w:r>
        <w:t xml:space="preserve">, Figure 3 and Figure S4. We also found correlation between </w:t>
      </w:r>
      <w:proofErr w:type="spellStart"/>
      <w:r>
        <w:t>hi</w:t>
      </w:r>
      <w:proofErr w:type="spellEnd"/>
      <w:r>
        <w:t xml:space="preserve"> and </w:t>
      </w:r>
      <w:proofErr w:type="spellStart"/>
      <w:r>
        <w:t>wue</w:t>
      </w:r>
      <w:r>
        <w:rPr>
          <w:vertAlign w:val="subscript"/>
        </w:rPr>
        <w:t>t</w:t>
      </w:r>
      <w:proofErr w:type="spellEnd"/>
      <w:r>
        <w:t xml:space="preserve"> was 0.92 with a Euclidean distance 0.91 and a negative correlation with </w:t>
      </w:r>
      <w:proofErr w:type="spellStart"/>
      <w:r>
        <w:t>spad</w:t>
      </w:r>
      <w:proofErr w:type="spellEnd"/>
      <w:r>
        <w:t xml:space="preserve"> (-0.7) at 38 days after treatment application.</w:t>
      </w:r>
    </w:p>
    <w:p w14:paraId="0736C7EA" w14:textId="77777777" w:rsidR="002537A6" w:rsidRDefault="0078265D">
      <w:r>
        <w:t xml:space="preserve">Interesting association since the application of the drought treatment (Table 2) is between </w:t>
      </w:r>
      <w:proofErr w:type="spellStart"/>
      <w:r>
        <w:t>spad</w:t>
      </w:r>
      <w:proofErr w:type="spellEnd"/>
      <w:r>
        <w:t xml:space="preserve"> with </w:t>
      </w:r>
      <w:proofErr w:type="spellStart"/>
      <w:r>
        <w:t>tdw</w:t>
      </w:r>
      <w:proofErr w:type="spellEnd"/>
      <w:r>
        <w:t xml:space="preserve"> that have negative correlation (r=~0.60) and Euclidean distance of 4.21 shown no association between them. Apparently </w:t>
      </w:r>
      <w:proofErr w:type="spellStart"/>
      <w:r>
        <w:t>spad</w:t>
      </w:r>
      <w:proofErr w:type="spellEnd"/>
      <w:r>
        <w:t xml:space="preserve"> measure is sensitive to the detect the drought stress and it is related with the tuber production, Figure 3 and Figure S4. The inclusion in the analysis the relative chlorophyll content (</w:t>
      </w:r>
      <w:proofErr w:type="spellStart"/>
      <w:r>
        <w:t>rcc</w:t>
      </w:r>
      <w:proofErr w:type="spellEnd"/>
      <w:r>
        <w:t>) was able to differentiate the genotypes by their photosynthetic and water use efficiency, Figure 3 and Figure 2B.</w:t>
      </w:r>
    </w:p>
    <w:p w14:paraId="5BA01434" w14:textId="77777777" w:rsidR="002537A6" w:rsidRDefault="0078265D">
      <w:pPr>
        <w:pStyle w:val="Ttulo1"/>
      </w:pPr>
      <w:bookmarkStart w:id="103" w:name="dicussion"/>
      <w:r>
        <w:lastRenderedPageBreak/>
        <w:t>Dicussion</w:t>
      </w:r>
      <w:bookmarkEnd w:id="103"/>
    </w:p>
    <w:p w14:paraId="2733F193" w14:textId="79FB6150" w:rsidR="002537A6" w:rsidRDefault="0078265D">
      <w:r>
        <w:t>Under well water conditions, soil can supply water at a steady rate to meet the transpiration demand. However, as the soil becomes dry, water flux from soil to root surface decreases and cannot satisfy the demand of transpiration. Water stress reduces photosynthetic efficiency which is mainly caused by stomatal limitation and have a negative effect during tuber initiation and bulking reducing the production of photo-assimilates and plant growth (</w:t>
      </w:r>
      <w:proofErr w:type="spellStart"/>
      <w:r>
        <w:t>Obidiegwu</w:t>
      </w:r>
      <w:proofErr w:type="spellEnd"/>
      <w:r>
        <w:t xml:space="preserve"> et al., </w:t>
      </w:r>
      <w:hyperlink w:anchor="ref-obidiegwu2015Coping">
        <w:r>
          <w:rPr>
            <w:rStyle w:val="Hipervnculo"/>
          </w:rPr>
          <w:t>2015</w:t>
        </w:r>
      </w:hyperlink>
      <w:r>
        <w:t xml:space="preserve">; </w:t>
      </w:r>
      <w:proofErr w:type="spellStart"/>
      <w:r>
        <w:t>Onder</w:t>
      </w:r>
      <w:proofErr w:type="spellEnd"/>
      <w:r>
        <w:t xml:space="preserve"> et al., </w:t>
      </w:r>
      <w:hyperlink w:anchor="ref-onder2005Different">
        <w:r>
          <w:rPr>
            <w:rStyle w:val="Hipervnculo"/>
          </w:rPr>
          <w:t>2005</w:t>
        </w:r>
      </w:hyperlink>
      <w:r>
        <w:t xml:space="preserve">; </w:t>
      </w:r>
      <w:proofErr w:type="spellStart"/>
      <w:r>
        <w:t>Plich</w:t>
      </w:r>
      <w:proofErr w:type="spellEnd"/>
      <w:r>
        <w:t xml:space="preserve"> et al., </w:t>
      </w:r>
      <w:hyperlink w:anchor="ref-plich2020Relations">
        <w:r>
          <w:rPr>
            <w:rStyle w:val="Hipervnculo"/>
          </w:rPr>
          <w:t>2020</w:t>
        </w:r>
      </w:hyperlink>
      <w:r>
        <w:t xml:space="preserve">). </w:t>
      </w:r>
      <w:commentRangeStart w:id="104"/>
      <w:del w:id="105" w:author="Usuario" w:date="2020-04-04T11:58:00Z">
        <w:r w:rsidDel="00596354">
          <w:delText>In the present work we apply gradually reduction of the water supply and evaluate the process in fifteen genotype response under controlled condition,</w:delText>
        </w:r>
      </w:del>
      <w:commentRangeEnd w:id="104"/>
      <w:r w:rsidR="00596354">
        <w:rPr>
          <w:rStyle w:val="Refdecomentario"/>
        </w:rPr>
        <w:commentReference w:id="104"/>
      </w:r>
      <w:del w:id="106" w:author="Usuario" w:date="2020-04-04T11:58:00Z">
        <w:r w:rsidDel="00596354">
          <w:delText xml:space="preserve"> </w:delText>
        </w:r>
      </w:del>
      <w:r>
        <w:t>but it is known that in field condition the abiotic stress is a combination of several factor and not only the drought or heat of both at the same time so is necessary study the mechanisms of tolerance to water stress (</w:t>
      </w:r>
      <w:proofErr w:type="spellStart"/>
      <w:r>
        <w:t>Zegada</w:t>
      </w:r>
      <w:proofErr w:type="spellEnd"/>
      <w:r>
        <w:t xml:space="preserve">-Lizarazu &amp; Monti, </w:t>
      </w:r>
      <w:hyperlink w:anchor="ref-zegada-lizarazu2013Photosynthetica">
        <w:r>
          <w:rPr>
            <w:rStyle w:val="Hipervnculo"/>
          </w:rPr>
          <w:t>2013</w:t>
        </w:r>
      </w:hyperlink>
      <w:r>
        <w:t xml:space="preserve">); for all this, the physiological mechanisms of potato under various environmental conditions require deeper understanding (Kaminski et al., </w:t>
      </w:r>
      <w:hyperlink w:anchor="ref-kaminski2015Contrasting">
        <w:r>
          <w:rPr>
            <w:rStyle w:val="Hipervnculo"/>
          </w:rPr>
          <w:t>2015</w:t>
        </w:r>
      </w:hyperlink>
      <w:r>
        <w:t>).</w:t>
      </w:r>
    </w:p>
    <w:p w14:paraId="0EC75059" w14:textId="51828018" w:rsidR="002537A6" w:rsidRDefault="0078265D">
      <w:r>
        <w:t>It is difficult to define a trait or index for determine the tolerance to drought stress in potato because each genotypes can achieve this using different strategies. From an agronomical point of view, maintaining yield levels during drought is crucial (</w:t>
      </w:r>
      <w:proofErr w:type="spellStart"/>
      <w:r>
        <w:t>Boguszewska-Mańkowska</w:t>
      </w:r>
      <w:proofErr w:type="spellEnd"/>
      <w:r>
        <w:t xml:space="preserve"> et al., </w:t>
      </w:r>
      <w:hyperlink w:anchor="ref-boguszewska-mankowska2018Divergent">
        <w:r>
          <w:rPr>
            <w:rStyle w:val="Hipervnculo"/>
          </w:rPr>
          <w:t>2018</w:t>
        </w:r>
      </w:hyperlink>
      <w:r>
        <w:t>) and have a good tuber production under well water condition</w:t>
      </w:r>
      <w:ins w:id="107" w:author="Usuario" w:date="2020-04-04T11:59:00Z">
        <w:r w:rsidR="00596354">
          <w:t>. &gt;</w:t>
        </w:r>
      </w:ins>
      <w:ins w:id="108" w:author="Usuario" w:date="2020-04-04T12:00:00Z">
        <w:r w:rsidR="00596354">
          <w:t xml:space="preserve">But in a drought stress situation, the </w:t>
        </w:r>
      </w:ins>
      <w:r>
        <w:t xml:space="preserve">; if the crop have a water shortage they can cope with the stress increasing their efficiency in the biomass translocation for maintain the tuber yield with high harvest index and tuber water use efficiency (Kaminski et al., </w:t>
      </w:r>
      <w:hyperlink w:anchor="ref-kaminski2015Contrasting">
        <w:r>
          <w:rPr>
            <w:rStyle w:val="Hipervnculo"/>
          </w:rPr>
          <w:t>2015</w:t>
        </w:r>
      </w:hyperlink>
      <w:r>
        <w:t xml:space="preserve">; Reddy et al., </w:t>
      </w:r>
      <w:hyperlink w:anchor="ref-reddy2020Leaf">
        <w:r>
          <w:rPr>
            <w:rStyle w:val="Hipervnculo"/>
          </w:rPr>
          <w:t>2020</w:t>
        </w:r>
      </w:hyperlink>
      <w:r>
        <w:t>).</w:t>
      </w:r>
    </w:p>
    <w:p w14:paraId="0F6225CD" w14:textId="77777777" w:rsidR="002537A6" w:rsidRDefault="0078265D">
      <w:r>
        <w:t xml:space="preserve">Plant biomass accumulation and yield was shown to be inextricably linked to transpiration (Sinclair et al., </w:t>
      </w:r>
      <w:hyperlink w:anchor="ref-sinclair1984WaterUse">
        <w:r>
          <w:rPr>
            <w:rStyle w:val="Hipervnculo"/>
          </w:rPr>
          <w:t>1984</w:t>
        </w:r>
      </w:hyperlink>
      <w:r>
        <w:t>). The tolerance to drought in potato is a combination of mechanism and the response change amount the different groups of genotypes with difference morpho-physiological adaptation. Potato genotypes under water stress have a reduction in their transpiration rate based in the reduction of the leaf area, decreased plant growth, tuber yield, tubers per plant and tuber size and quality (</w:t>
      </w:r>
      <w:proofErr w:type="spellStart"/>
      <w:r>
        <w:t>Aliche</w:t>
      </w:r>
      <w:proofErr w:type="spellEnd"/>
      <w:r>
        <w:t xml:space="preserve"> et al., </w:t>
      </w:r>
      <w:hyperlink w:anchor="ref-aliche2020Morphological">
        <w:r>
          <w:rPr>
            <w:rStyle w:val="Hipervnculo"/>
          </w:rPr>
          <w:t>2020</w:t>
        </w:r>
      </w:hyperlink>
      <w:r>
        <w:t xml:space="preserve">; Dalla Costa et al., </w:t>
      </w:r>
      <w:hyperlink w:anchor="ref-dallacosta1997Yield">
        <w:r>
          <w:rPr>
            <w:rStyle w:val="Hipervnculo"/>
          </w:rPr>
          <w:t>1997</w:t>
        </w:r>
      </w:hyperlink>
      <w:r>
        <w:t xml:space="preserve">; Rolando et al., </w:t>
      </w:r>
      <w:hyperlink w:anchor="ref-rolando2015Leaf">
        <w:r>
          <w:rPr>
            <w:rStyle w:val="Hipervnculo"/>
          </w:rPr>
          <w:t>2015</w:t>
        </w:r>
      </w:hyperlink>
      <w:r>
        <w:t xml:space="preserve">; </w:t>
      </w:r>
      <w:r>
        <w:lastRenderedPageBreak/>
        <w:t xml:space="preserve">Yuan et al., </w:t>
      </w:r>
      <w:hyperlink w:anchor="ref-yuan2003Effects">
        <w:r>
          <w:rPr>
            <w:rStyle w:val="Hipervnculo"/>
          </w:rPr>
          <w:t>2003</w:t>
        </w:r>
      </w:hyperlink>
      <w:r>
        <w:t xml:space="preserve">). One mechanism to drought resistance is the reduction of transpiration achieved by the reduction of leaf area with thick leaves which often have greater photosynthetic capacity than thin leaves, due to their higher chlorophyll per leaf area (Rolando et al., </w:t>
      </w:r>
      <w:hyperlink w:anchor="ref-rolando2015Leaf">
        <w:r>
          <w:rPr>
            <w:rStyle w:val="Hipervnculo"/>
          </w:rPr>
          <w:t>2015</w:t>
        </w:r>
      </w:hyperlink>
      <w:r>
        <w:t xml:space="preserve">; </w:t>
      </w:r>
      <w:proofErr w:type="spellStart"/>
      <w:r>
        <w:t>Songsri</w:t>
      </w:r>
      <w:proofErr w:type="spellEnd"/>
      <w:r>
        <w:t xml:space="preserve"> et al., </w:t>
      </w:r>
      <w:hyperlink w:anchor="ref-songsri2009Association">
        <w:r>
          <w:rPr>
            <w:rStyle w:val="Hipervnculo"/>
          </w:rPr>
          <w:t>2009</w:t>
        </w:r>
      </w:hyperlink>
      <w:r>
        <w:t>). For this reason genotypes that shown increase in their relative chlorophyll content (</w:t>
      </w:r>
      <w:proofErr w:type="spellStart"/>
      <w:r>
        <w:t>rcc</w:t>
      </w:r>
      <w:proofErr w:type="spellEnd"/>
      <w:r>
        <w:t>) under drought stress were associated with better water use efficiency as mechanisms to mitigate the yield reduction.</w:t>
      </w:r>
    </w:p>
    <w:p w14:paraId="4350D72E" w14:textId="3EB4DCA7" w:rsidR="002537A6" w:rsidRDefault="0078265D">
      <w:r>
        <w:t xml:space="preserve">Potato genotypes with the ability to maintain high relative chlorophyll content under WD conditions, can maintain higher </w:t>
      </w:r>
      <w:proofErr w:type="spellStart"/>
      <w:r>
        <w:t>wue</w:t>
      </w:r>
      <w:r>
        <w:rPr>
          <w:vertAlign w:val="subscript"/>
        </w:rPr>
        <w:t>t</w:t>
      </w:r>
      <w:proofErr w:type="spellEnd"/>
      <w:r>
        <w:t xml:space="preserve"> and hi, reducing the losses in the tuber production. Minimal yield losses in some genotypes like CIP398190.89 under WD could be related to its ability to increase their </w:t>
      </w:r>
      <w:proofErr w:type="spellStart"/>
      <w:r>
        <w:t>rcc</w:t>
      </w:r>
      <w:proofErr w:type="spellEnd"/>
      <w:r>
        <w:t xml:space="preserve"> and reduce the production of roots and </w:t>
      </w:r>
      <w:proofErr w:type="spellStart"/>
      <w:r>
        <w:t>leafs</w:t>
      </w:r>
      <w:proofErr w:type="spellEnd"/>
      <w:r>
        <w:t xml:space="preserve"> resulting in a better </w:t>
      </w:r>
      <w:proofErr w:type="spellStart"/>
      <w:r>
        <w:t>wue</w:t>
      </w:r>
      <w:r>
        <w:rPr>
          <w:vertAlign w:val="subscript"/>
        </w:rPr>
        <w:t>t</w:t>
      </w:r>
      <w:proofErr w:type="spellEnd"/>
      <w:r>
        <w:t xml:space="preserve"> using the limited water and nutrients available in the soil without a drastically reduction in the final yield, Figure 3 and 2A. We did not find difference in root length and root dry weight maybe because root development in all cultivars was limited by the volume of plastic bags, in which plants were grown </w:t>
      </w:r>
      <w:ins w:id="109" w:author="Usuario" w:date="2020-04-04T12:01:00Z">
        <w:r w:rsidR="00596354">
          <w:t xml:space="preserve">as </w:t>
        </w:r>
        <w:proofErr w:type="spellStart"/>
        <w:r w:rsidR="00596354">
          <w:t>resuls</w:t>
        </w:r>
        <w:proofErr w:type="spellEnd"/>
        <w:r w:rsidR="00596354">
          <w:t xml:space="preserve"> reported by other authors </w:t>
        </w:r>
      </w:ins>
      <w:r>
        <w:t>(</w:t>
      </w:r>
      <w:proofErr w:type="spellStart"/>
      <w:r>
        <w:t>Soltys-Kalina</w:t>
      </w:r>
      <w:proofErr w:type="spellEnd"/>
      <w:r>
        <w:t xml:space="preserve"> et al., </w:t>
      </w:r>
      <w:hyperlink w:anchor="ref-soltys-kalina2016effect">
        <w:r>
          <w:rPr>
            <w:rStyle w:val="Hipervnculo"/>
          </w:rPr>
          <w:t>2016</w:t>
        </w:r>
      </w:hyperlink>
      <w:r>
        <w:t>). But differentiation of the architecture of the potato root system were found in several potato cultivars in the field (</w:t>
      </w:r>
      <w:proofErr w:type="spellStart"/>
      <w:r>
        <w:t>Zarzyńska</w:t>
      </w:r>
      <w:proofErr w:type="spellEnd"/>
      <w:r>
        <w:t xml:space="preserve"> et al., </w:t>
      </w:r>
      <w:hyperlink w:anchor="ref-zarzynska2017Differences">
        <w:r>
          <w:rPr>
            <w:rStyle w:val="Hipervnculo"/>
          </w:rPr>
          <w:t>2017</w:t>
        </w:r>
      </w:hyperlink>
      <w:r>
        <w:t xml:space="preserve">). Sensitive genotypes such as CIP398203.244 and CIP398201.510 preferred to produce leaves and more roots instead of tubers. In </w:t>
      </w:r>
      <w:del w:id="110" w:author="Usuario" w:date="2020-04-04T12:02:00Z">
        <w:r w:rsidDel="00596354">
          <w:delText xml:space="preserve">this </w:delText>
        </w:r>
      </w:del>
      <w:ins w:id="111" w:author="Usuario" w:date="2020-04-04T12:02:00Z">
        <w:r w:rsidR="00596354">
          <w:t xml:space="preserve">these </w:t>
        </w:r>
      </w:ins>
      <w:r>
        <w:t>genotype</w:t>
      </w:r>
      <w:ins w:id="112" w:author="Usuario" w:date="2020-04-04T12:02:00Z">
        <w:r w:rsidR="00596354">
          <w:t>s</w:t>
        </w:r>
      </w:ins>
      <w:r>
        <w:t>, the more roots seem to contribute to vegetative growth rather than yield components</w:t>
      </w:r>
      <w:ins w:id="113" w:author="Usuario" w:date="2020-04-04T12:02:00Z">
        <w:r w:rsidR="00596354">
          <w:t xml:space="preserve">. That observation is </w:t>
        </w:r>
      </w:ins>
      <w:r>
        <w:t xml:space="preserve"> in contradistinction to </w:t>
      </w:r>
      <w:proofErr w:type="spellStart"/>
      <w:r>
        <w:t>Songsri</w:t>
      </w:r>
      <w:proofErr w:type="spellEnd"/>
      <w:r>
        <w:t xml:space="preserve"> et al. (</w:t>
      </w:r>
      <w:hyperlink w:anchor="ref-songsri2009Association">
        <w:r>
          <w:rPr>
            <w:rStyle w:val="Hipervnculo"/>
          </w:rPr>
          <w:t>2009</w:t>
        </w:r>
      </w:hyperlink>
      <w:r>
        <w:t>) mention enhanced extraction of water and nutrients from the soil due to large root system and long roots is a drought resistance mechanism in peanut. However, a deeper and more extensive rooting system may have drawbacks, because a greater root biomass would almost surely result in lowered harvest index in potato, Figure 3A.</w:t>
      </w:r>
    </w:p>
    <w:p w14:paraId="0F5BD1E9" w14:textId="77777777" w:rsidR="002537A6" w:rsidRDefault="0078265D">
      <w:commentRangeStart w:id="114"/>
      <w:r>
        <w:t>Potatoes is considered to use water more efficiently than cereals (</w:t>
      </w:r>
      <w:proofErr w:type="spellStart"/>
      <w:r>
        <w:t>Shahnazari</w:t>
      </w:r>
      <w:proofErr w:type="spellEnd"/>
      <w:r>
        <w:t xml:space="preserve"> et al., </w:t>
      </w:r>
      <w:hyperlink w:anchor="ref-shahnazari2007Effects">
        <w:r>
          <w:rPr>
            <w:rStyle w:val="Hipervnculo"/>
          </w:rPr>
          <w:t>2007</w:t>
        </w:r>
      </w:hyperlink>
      <w:r>
        <w:t xml:space="preserve">). Genotypes in this study under drought stress reduced their harvest index in 11% compared with WW plants, similar results were found for </w:t>
      </w:r>
      <w:proofErr w:type="spellStart"/>
      <w:r>
        <w:t>Schafleitner</w:t>
      </w:r>
      <w:proofErr w:type="spellEnd"/>
      <w:r>
        <w:t xml:space="preserve"> et al. (</w:t>
      </w:r>
      <w:hyperlink w:anchor="ref-schafleitner2007Field">
        <w:r>
          <w:rPr>
            <w:rStyle w:val="Hipervnculo"/>
          </w:rPr>
          <w:t>2007</w:t>
        </w:r>
      </w:hyperlink>
      <w:r>
        <w:t xml:space="preserve">) with 14% under terminal </w:t>
      </w:r>
      <w:r>
        <w:lastRenderedPageBreak/>
        <w:t>drought, in comparison with other tuber crops like Jerusalem artichoke with a reduction of 57% under water stress (</w:t>
      </w:r>
      <w:proofErr w:type="spellStart"/>
      <w:r>
        <w:t>Ruttanaprasert</w:t>
      </w:r>
      <w:proofErr w:type="spellEnd"/>
      <w:r>
        <w:t xml:space="preserve"> et al., </w:t>
      </w:r>
      <w:hyperlink w:anchor="ref-ruttanaprasert2016Effects">
        <w:r>
          <w:rPr>
            <w:rStyle w:val="Hipervnculo"/>
          </w:rPr>
          <w:t>2016</w:t>
        </w:r>
      </w:hyperlink>
      <w:r>
        <w:t xml:space="preserve">) showing that potato have moderate reduction under drought stress. </w:t>
      </w:r>
      <w:commentRangeEnd w:id="114"/>
      <w:r w:rsidR="00596354">
        <w:rPr>
          <w:rStyle w:val="Refdecomentario"/>
        </w:rPr>
        <w:commentReference w:id="114"/>
      </w:r>
      <w:r>
        <w:t>A good relation between harvest index and water use efficiency for tuber production (</w:t>
      </w:r>
      <w:proofErr w:type="spellStart"/>
      <w:r>
        <w:t>wue</w:t>
      </w:r>
      <w:r>
        <w:rPr>
          <w:vertAlign w:val="subscript"/>
        </w:rPr>
        <w:t>t</w:t>
      </w:r>
      <w:proofErr w:type="spellEnd"/>
      <w:r>
        <w:t xml:space="preserve">) were found, Figure 3A and S4. Genotypes like </w:t>
      </w:r>
      <w:commentRangeStart w:id="115"/>
      <w:r>
        <w:t>CIP392797.22 (UNICA</w:t>
      </w:r>
      <w:commentRangeEnd w:id="115"/>
      <w:r w:rsidR="00596354">
        <w:rPr>
          <w:rStyle w:val="Refdecomentario"/>
        </w:rPr>
        <w:commentReference w:id="115"/>
      </w:r>
      <w:r>
        <w:t>) and CIP397077.16 they did not presented differences for harvest index under well water and drought treatment, similar results were found by Saravia et al. (</w:t>
      </w:r>
      <w:hyperlink w:anchor="ref-saravia2016Yield">
        <w:r>
          <w:rPr>
            <w:rStyle w:val="Hipervnculo"/>
          </w:rPr>
          <w:t>2016</w:t>
        </w:r>
      </w:hyperlink>
      <w:r>
        <w:t xml:space="preserve">). </w:t>
      </w:r>
      <w:proofErr w:type="spellStart"/>
      <w:r>
        <w:t>Deguchi</w:t>
      </w:r>
      <w:proofErr w:type="spellEnd"/>
      <w:r>
        <w:t xml:space="preserve"> et al. (</w:t>
      </w:r>
      <w:hyperlink w:anchor="ref-deguchi2010Aboveground">
        <w:r>
          <w:rPr>
            <w:rStyle w:val="Hipervnculo"/>
          </w:rPr>
          <w:t>2010</w:t>
        </w:r>
      </w:hyperlink>
      <w:r>
        <w:t xml:space="preserve">) and </w:t>
      </w:r>
      <w:proofErr w:type="spellStart"/>
      <w:r>
        <w:t>McVetty</w:t>
      </w:r>
      <w:proofErr w:type="spellEnd"/>
      <w:r>
        <w:t xml:space="preserve"> &amp; Evans (</w:t>
      </w:r>
      <w:hyperlink w:anchor="ref-mcvetty1980Breeding">
        <w:r>
          <w:rPr>
            <w:rStyle w:val="Hipervnculo"/>
          </w:rPr>
          <w:t>1980</w:t>
        </w:r>
      </w:hyperlink>
      <w:r>
        <w:t xml:space="preserve">) suggested that one of the main variables for yield increases seen to date has been increases in harvest index. Harvest index has been found to be relatively stable for a particular cultivars over wide range of conditions (Donald &amp; Hamblin, </w:t>
      </w:r>
      <w:hyperlink w:anchor="ref-donald1976Biological">
        <w:r>
          <w:rPr>
            <w:rStyle w:val="Hipervnculo"/>
          </w:rPr>
          <w:t>1976</w:t>
        </w:r>
      </w:hyperlink>
      <w:r>
        <w:t xml:space="preserve">; Khan et al., </w:t>
      </w:r>
      <w:hyperlink w:anchor="ref-khan2015Multiple">
        <w:r>
          <w:rPr>
            <w:rStyle w:val="Hipervnculo"/>
          </w:rPr>
          <w:t>2015</w:t>
        </w:r>
      </w:hyperlink>
      <w:r>
        <w:t xml:space="preserve">). </w:t>
      </w:r>
      <w:proofErr w:type="spellStart"/>
      <w:r>
        <w:t>Passioura</w:t>
      </w:r>
      <w:proofErr w:type="spellEnd"/>
      <w:r>
        <w:t xml:space="preserve"> (</w:t>
      </w:r>
      <w:hyperlink w:anchor="ref-passioura1977Grain">
        <w:r>
          <w:rPr>
            <w:rStyle w:val="Hipervnculo"/>
          </w:rPr>
          <w:t>1977</w:t>
        </w:r>
      </w:hyperlink>
      <w:r>
        <w:t>) have argued that obtaining high harvest indexes underwater-limited conditions is especially important obtaining high water-use efficiency even if many crops it appears that further substantial improvements in harvest index are unlikely (</w:t>
      </w:r>
      <w:proofErr w:type="spellStart"/>
      <w:r>
        <w:t>McVetty</w:t>
      </w:r>
      <w:proofErr w:type="spellEnd"/>
      <w:r>
        <w:t xml:space="preserve"> &amp; Evans, </w:t>
      </w:r>
      <w:hyperlink w:anchor="ref-mcvetty1980Breeding">
        <w:r>
          <w:rPr>
            <w:rStyle w:val="Hipervnculo"/>
          </w:rPr>
          <w:t>1980</w:t>
        </w:r>
      </w:hyperlink>
      <w:r>
        <w:t>).</w:t>
      </w:r>
    </w:p>
    <w:p w14:paraId="50909516" w14:textId="77777777" w:rsidR="002537A6" w:rsidRDefault="0078265D">
      <w:r>
        <w:t>The chlorophyll content is an indicator of the photosynthetic active and light transmittance of the leaf and correlated with a + b chlorophyll concentration (</w:t>
      </w:r>
      <w:proofErr w:type="spellStart"/>
      <w:r>
        <w:t>Lichtenthaler</w:t>
      </w:r>
      <w:proofErr w:type="spellEnd"/>
      <w:r>
        <w:t xml:space="preserve"> &amp; </w:t>
      </w:r>
      <w:proofErr w:type="spellStart"/>
      <w:r>
        <w:t>Wellburn</w:t>
      </w:r>
      <w:proofErr w:type="spellEnd"/>
      <w:r>
        <w:t xml:space="preserve">, </w:t>
      </w:r>
      <w:hyperlink w:anchor="ref-lichtenthaler1983Determinations">
        <w:r>
          <w:rPr>
            <w:rStyle w:val="Hipervnculo"/>
          </w:rPr>
          <w:t>1983</w:t>
        </w:r>
      </w:hyperlink>
      <w:r>
        <w:t xml:space="preserve">), usually related with the nitrogenous status and crop senescence (Kaminski et al., </w:t>
      </w:r>
      <w:hyperlink w:anchor="ref-kaminski2015Contrasting">
        <w:r>
          <w:rPr>
            <w:rStyle w:val="Hipervnculo"/>
          </w:rPr>
          <w:t>2015</w:t>
        </w:r>
      </w:hyperlink>
      <w:r>
        <w:t xml:space="preserve">; Saravia et al., </w:t>
      </w:r>
      <w:hyperlink w:anchor="ref-saravia2016Yield">
        <w:r>
          <w:rPr>
            <w:rStyle w:val="Hipervnculo"/>
          </w:rPr>
          <w:t>2016</w:t>
        </w:r>
      </w:hyperlink>
      <w:r>
        <w:t xml:space="preserve">) and useful factor for assessing environmental stress resistance (Gao et al., </w:t>
      </w:r>
      <w:hyperlink w:anchor="ref-gao2015maize">
        <w:r>
          <w:rPr>
            <w:rStyle w:val="Hipervnculo"/>
          </w:rPr>
          <w:t>2015</w:t>
        </w:r>
      </w:hyperlink>
      <w:r>
        <w:t xml:space="preserve">; Ramírez et al., </w:t>
      </w:r>
      <w:hyperlink w:anchor="ref-ramirez2014Chlorophyll">
        <w:r>
          <w:rPr>
            <w:rStyle w:val="Hipervnculo"/>
          </w:rPr>
          <w:t>2014</w:t>
        </w:r>
      </w:hyperlink>
      <w:r>
        <w:t xml:space="preserve">). The </w:t>
      </w:r>
      <w:proofErr w:type="spellStart"/>
      <w:r>
        <w:t>spad</w:t>
      </w:r>
      <w:proofErr w:type="spellEnd"/>
      <w:r>
        <w:t xml:space="preserve"> measurement have been correlated with chlorophyll and carotenoid content in potato and other crops (Ramírez et al., </w:t>
      </w:r>
      <w:hyperlink w:anchor="ref-ramirez2014Chlorophyll">
        <w:r>
          <w:rPr>
            <w:rStyle w:val="Hipervnculo"/>
          </w:rPr>
          <w:t>2014</w:t>
        </w:r>
      </w:hyperlink>
      <w:r>
        <w:t xml:space="preserve">) and could allow to discriminate drought tolerance genotypes (Rolando et al., </w:t>
      </w:r>
      <w:hyperlink w:anchor="ref-rolando2015Leaf">
        <w:r>
          <w:rPr>
            <w:rStyle w:val="Hipervnculo"/>
          </w:rPr>
          <w:t>2015</w:t>
        </w:r>
      </w:hyperlink>
      <w:r>
        <w:t xml:space="preserve">; Saravia et al., </w:t>
      </w:r>
      <w:hyperlink w:anchor="ref-saravia2016Yield">
        <w:r>
          <w:rPr>
            <w:rStyle w:val="Hipervnculo"/>
          </w:rPr>
          <w:t>2016</w:t>
        </w:r>
      </w:hyperlink>
      <w:r>
        <w:t xml:space="preserve">). The multivariate analysis shown that genotypes under drought stress increase their </w:t>
      </w:r>
      <w:proofErr w:type="spellStart"/>
      <w:r>
        <w:t>spad</w:t>
      </w:r>
      <w:proofErr w:type="spellEnd"/>
      <w:r>
        <w:t xml:space="preserve"> content (Rodríguez-Pérez et al., </w:t>
      </w:r>
      <w:hyperlink w:anchor="ref-rodriguez-perez2017Drought">
        <w:r>
          <w:rPr>
            <w:rStyle w:val="Hipervnculo"/>
          </w:rPr>
          <w:t>2017</w:t>
        </w:r>
      </w:hyperlink>
      <w:r>
        <w:t xml:space="preserve">) for offset the reduction in the leaf area with thicker leaves because the impose of drought decrease severely the leaf area in all genotypes and water turgor loss (Ramírez et al., </w:t>
      </w:r>
      <w:hyperlink w:anchor="ref-ramirez2014Chlorophyll">
        <w:r>
          <w:rPr>
            <w:rStyle w:val="Hipervnculo"/>
          </w:rPr>
          <w:t>2014</w:t>
        </w:r>
      </w:hyperlink>
      <w:r>
        <w:t xml:space="preserve">; Rolando et al., </w:t>
      </w:r>
      <w:hyperlink w:anchor="ref-rolando2015Leaf">
        <w:r>
          <w:rPr>
            <w:rStyle w:val="Hipervnculo"/>
          </w:rPr>
          <w:t>2015</w:t>
        </w:r>
      </w:hyperlink>
      <w:r>
        <w:t xml:space="preserve">), this phenomenon causes the plant to try to be more efficient with less leaf area and increase the photosynthetic activity reflected in the quantity of chlorophyll related to the leaf area that in this work we denominated relative </w:t>
      </w:r>
      <w:r>
        <w:lastRenderedPageBreak/>
        <w:t xml:space="preserve">chlorophyll content, Figure 2B. All genotypes under WW condition have in average the same values of </w:t>
      </w:r>
      <w:proofErr w:type="spellStart"/>
      <w:r>
        <w:t>rcc</w:t>
      </w:r>
      <w:proofErr w:type="spellEnd"/>
      <w:r>
        <w:t xml:space="preserve">, but it changes for WD conditions showing genotypes with better performance in this index and it is related with the water use efficiency, Figure 3A and </w:t>
      </w:r>
      <w:commentRangeStart w:id="116"/>
      <w:r>
        <w:t>??B</w:t>
      </w:r>
      <w:commentRangeEnd w:id="116"/>
      <w:r w:rsidR="00FD5EEB">
        <w:rPr>
          <w:rStyle w:val="Refdecomentario"/>
        </w:rPr>
        <w:commentReference w:id="116"/>
      </w:r>
      <w:r>
        <w:t xml:space="preserve">. Include the </w:t>
      </w:r>
      <w:proofErr w:type="spellStart"/>
      <w:r>
        <w:t>rcc</w:t>
      </w:r>
      <w:proofErr w:type="spellEnd"/>
      <w:r>
        <w:t xml:space="preserve"> in the multivariate analysis allows to discern between the best genotypes under WD deficit such as CIP392797.22 (UNICA), CIP397077.16, CIP398190.89, CIP398208.219, CIP398208.620, Figure 3; and the same genotypes shown good response in tuber production under WW condition. These genotypes have better water use efficiency for tuber production and perform better harvest index, Figure 3. In previous works, Saravia et al. (</w:t>
      </w:r>
      <w:hyperlink w:anchor="ref-saravia2016Yield">
        <w:r>
          <w:rPr>
            <w:rStyle w:val="Hipervnculo"/>
          </w:rPr>
          <w:t>2016</w:t>
        </w:r>
      </w:hyperlink>
      <w:r>
        <w:t>) presented that two of the five selected genotypes, CIP392797.22 (UNICA) and CIP397077.16, are tolerant to drought in terms of yield maintenance and used the N present in the soil more efficiently, also under drought.</w:t>
      </w:r>
    </w:p>
    <w:p w14:paraId="55B444BB" w14:textId="4D5353A7" w:rsidR="002537A6" w:rsidRDefault="0078265D">
      <w:commentRangeStart w:id="117"/>
      <w:del w:id="118" w:author="Usuario" w:date="2020-04-04T12:07:00Z">
        <w:r w:rsidDel="00FD5EEB">
          <w:delText>In t</w:delText>
        </w:r>
      </w:del>
      <w:ins w:id="119" w:author="Usuario" w:date="2020-04-04T12:07:00Z">
        <w:r w:rsidR="00FD5EEB">
          <w:t>T</w:t>
        </w:r>
      </w:ins>
      <w:r>
        <w:t xml:space="preserve">he present </w:t>
      </w:r>
      <w:del w:id="120" w:author="Usuario" w:date="2020-04-04T12:08:00Z">
        <w:r w:rsidDel="00FD5EEB">
          <w:delText xml:space="preserve">work </w:delText>
        </w:r>
      </w:del>
      <w:ins w:id="121" w:author="Usuario" w:date="2020-04-04T12:08:00Z">
        <w:r w:rsidR="00FD5EEB">
          <w:t xml:space="preserve">study provides </w:t>
        </w:r>
      </w:ins>
      <w:del w:id="122" w:author="Usuario" w:date="2020-04-04T12:08:00Z">
        <w:r w:rsidDel="00FD5EEB">
          <w:delText>gives</w:delText>
        </w:r>
      </w:del>
      <w:r>
        <w:t xml:space="preserve"> an overview of the behavior of different potato genotypes under drought stress and the penalty for the yield causes by the water shortage. Water stress triggered a range of morphological and physiological mechanisms in the tested potato genotypes. Most measured characteristics shown differences between treatments, pointing to their value in evaluating the impact of drought. Uni-variate analysis shows that it is limited to understand the response of the potato under drought stress. A fast screening traits would be helpful in selecting valuable genotypes with defined growth strategies that translate to drought tolerance and are suitable for experiments and/or breeding (</w:t>
      </w:r>
      <w:proofErr w:type="spellStart"/>
      <w:r>
        <w:t>Soltys-Kalina</w:t>
      </w:r>
      <w:proofErr w:type="spellEnd"/>
      <w:r>
        <w:t xml:space="preserve"> et al., </w:t>
      </w:r>
      <w:hyperlink w:anchor="ref-soltys-kalina2016effect">
        <w:r>
          <w:rPr>
            <w:rStyle w:val="Hipervnculo"/>
          </w:rPr>
          <w:t>2016</w:t>
        </w:r>
      </w:hyperlink>
      <w:r>
        <w:t xml:space="preserve">). Variables such as the relative chlorophyll content, harvest index, </w:t>
      </w:r>
      <w:proofErr w:type="spellStart"/>
      <w:r>
        <w:t>spad</w:t>
      </w:r>
      <w:proofErr w:type="spellEnd"/>
      <w:r>
        <w:t xml:space="preserve"> and root dry weight are outlined to be a good indicators for tuber water use efficient, been useful traits for direct and indirect selection under drought stress conditions using fast, easy and inexpensive evaluations for first stage of breeding programs in potato where is required to plant high number of accessions.</w:t>
      </w:r>
      <w:commentRangeEnd w:id="117"/>
      <w:r w:rsidR="00FD5EEB">
        <w:rPr>
          <w:rStyle w:val="Refdecomentario"/>
        </w:rPr>
        <w:commentReference w:id="117"/>
      </w:r>
    </w:p>
    <w:p w14:paraId="7FBDAEAB" w14:textId="77777777" w:rsidR="002537A6" w:rsidRDefault="0078265D">
      <w:pPr>
        <w:pStyle w:val="Ttulo1"/>
      </w:pPr>
      <w:bookmarkStart w:id="123" w:name="conclusions"/>
      <w:r>
        <w:t>Conclusions</w:t>
      </w:r>
      <w:bookmarkEnd w:id="123"/>
    </w:p>
    <w:p w14:paraId="2AE2D62D" w14:textId="61E3818F" w:rsidR="002537A6" w:rsidRDefault="0078265D">
      <w:r>
        <w:t xml:space="preserve">Tolerant genotypes like CIP392797.22 (UNICA), CIP397077.16, CIP398190.89, CIP398208.219, CIP398208.620 preferentially use available </w:t>
      </w:r>
      <w:r>
        <w:lastRenderedPageBreak/>
        <w:t xml:space="preserve">water for tuber production rather than biomass production represented by their high </w:t>
      </w:r>
      <w:proofErr w:type="spellStart"/>
      <w:r>
        <w:t>wue</w:t>
      </w:r>
      <w:r>
        <w:rPr>
          <w:vertAlign w:val="subscript"/>
        </w:rPr>
        <w:t>t</w:t>
      </w:r>
      <w:proofErr w:type="spellEnd"/>
      <w:r>
        <w:t xml:space="preserve">. The genotypes with high harvest index and relative chlorophyll content with less root dry weight present mechanisms for drought avoiding and be good indicators for tuber water use efficient. These traits could be useful as selection criteria for first stage breeding programs because are easy and chip to </w:t>
      </w:r>
      <w:ins w:id="124" w:author="Usuario" w:date="2020-04-04T11:52:00Z">
        <w:r w:rsidR="00C014BC">
          <w:t xml:space="preserve">be </w:t>
        </w:r>
      </w:ins>
      <w:r>
        <w:t>measure in large populations.</w:t>
      </w:r>
    </w:p>
    <w:p w14:paraId="5B3F4028" w14:textId="77777777" w:rsidR="002537A6" w:rsidRDefault="0078265D">
      <w:pPr>
        <w:pStyle w:val="Ttulo1"/>
      </w:pPr>
      <w:bookmarkStart w:id="125" w:name="acknowledgments"/>
      <w:r>
        <w:t>Acknowledgments</w:t>
      </w:r>
      <w:bookmarkEnd w:id="125"/>
    </w:p>
    <w:p w14:paraId="248D2722" w14:textId="77777777" w:rsidR="002537A6" w:rsidRDefault="0078265D">
      <w:r>
        <w:t>Authors acknowledge the financial support by BMZ/GIZ through a research grant for “Improved potato varieties and water management technologies to enhance water use efficiency, resilience, cost-effectiveness, and productivity of smallholder farms in stress-prone Central Asian environments”. We also thank Jorge Vega and David Saravia for their help during installation and evaluation of the experiment.</w:t>
      </w:r>
    </w:p>
    <w:p w14:paraId="56230CB5" w14:textId="77777777" w:rsidR="002537A6" w:rsidRDefault="0078265D">
      <w:pPr>
        <w:pStyle w:val="Ttulo1"/>
      </w:pPr>
      <w:bookmarkStart w:id="126" w:name="references"/>
      <w:r>
        <w:t>References</w:t>
      </w:r>
      <w:bookmarkEnd w:id="126"/>
    </w:p>
    <w:p w14:paraId="19AB4EED" w14:textId="77777777" w:rsidR="002537A6" w:rsidRDefault="0078265D">
      <w:pPr>
        <w:pStyle w:val="Bibliografa"/>
      </w:pPr>
      <w:bookmarkStart w:id="127" w:name="ref-aliche2020Morphological"/>
      <w:bookmarkStart w:id="128" w:name="refs"/>
      <w:proofErr w:type="spellStart"/>
      <w:r>
        <w:t>Aliche</w:t>
      </w:r>
      <w:proofErr w:type="spellEnd"/>
      <w:r>
        <w:t xml:space="preserve">, E. B., </w:t>
      </w:r>
      <w:proofErr w:type="spellStart"/>
      <w:r>
        <w:t>Prusova</w:t>
      </w:r>
      <w:proofErr w:type="spellEnd"/>
      <w:r>
        <w:t xml:space="preserve">-Bourke, A., Ruiz-Sanchez, M., </w:t>
      </w:r>
      <w:proofErr w:type="spellStart"/>
      <w:r>
        <w:t>Oortwijn</w:t>
      </w:r>
      <w:proofErr w:type="spellEnd"/>
      <w:r>
        <w:t xml:space="preserve">, M., </w:t>
      </w:r>
      <w:proofErr w:type="spellStart"/>
      <w:r>
        <w:t>Gerkema</w:t>
      </w:r>
      <w:proofErr w:type="spellEnd"/>
      <w:r>
        <w:t xml:space="preserve">, E., Van As, H., Visser, R. G. F., &amp; van der Linden, C. G. (2020). Morphological and physiological responses of the potato stem transport tissues to dehydration stress. </w:t>
      </w:r>
      <w:r>
        <w:rPr>
          <w:i/>
        </w:rPr>
        <w:t>Planta</w:t>
      </w:r>
      <w:r>
        <w:t xml:space="preserve">, </w:t>
      </w:r>
      <w:r>
        <w:rPr>
          <w:i/>
        </w:rPr>
        <w:t>251</w:t>
      </w:r>
      <w:r>
        <w:t xml:space="preserve">(2), 45. </w:t>
      </w:r>
      <w:hyperlink r:id="rId11">
        <w:r>
          <w:rPr>
            <w:rStyle w:val="Hipervnculo"/>
          </w:rPr>
          <w:t>https://doi.org/10.1007/s00425-019-03336-7</w:t>
        </w:r>
      </w:hyperlink>
    </w:p>
    <w:p w14:paraId="5BFFA566" w14:textId="77777777" w:rsidR="002537A6" w:rsidRDefault="0078265D">
      <w:pPr>
        <w:pStyle w:val="Bibliografa"/>
      </w:pPr>
      <w:bookmarkStart w:id="129" w:name="ref-anithakumari2012Genetic"/>
      <w:bookmarkEnd w:id="127"/>
      <w:proofErr w:type="spellStart"/>
      <w:r>
        <w:t>Anithakumari</w:t>
      </w:r>
      <w:proofErr w:type="spellEnd"/>
      <w:r>
        <w:t xml:space="preserve">, A. M., Nataraja, K. N., Visser, R. G. F., &amp; van der Linden, C. G. (2012). Genetic dissection of drought tolerance and recovery potential by quantitative trait locus mapping of a diploid potato population. </w:t>
      </w:r>
      <w:r>
        <w:rPr>
          <w:i/>
        </w:rPr>
        <w:t>Molecular Breeding</w:t>
      </w:r>
      <w:r>
        <w:t xml:space="preserve">, </w:t>
      </w:r>
      <w:r>
        <w:rPr>
          <w:i/>
        </w:rPr>
        <w:t>30</w:t>
      </w:r>
      <w:r>
        <w:t xml:space="preserve">(3), 1413–1429. </w:t>
      </w:r>
      <w:hyperlink r:id="rId12">
        <w:r>
          <w:rPr>
            <w:rStyle w:val="Hipervnculo"/>
          </w:rPr>
          <w:t>https://doi.org/10.1007/s11032-012-9728-5</w:t>
        </w:r>
      </w:hyperlink>
    </w:p>
    <w:p w14:paraId="797928F2" w14:textId="77777777" w:rsidR="002537A6" w:rsidRDefault="0078265D">
      <w:pPr>
        <w:pStyle w:val="Bibliografa"/>
      </w:pPr>
      <w:bookmarkStart w:id="130" w:name="ref-bhatnagar-mathur2007Stressinducible"/>
      <w:bookmarkEnd w:id="129"/>
      <w:r>
        <w:t xml:space="preserve">Bhatnagar-Mathur, P., Devi, M. J., Reddy, D. S., Lavanya, M., </w:t>
      </w:r>
      <w:proofErr w:type="spellStart"/>
      <w:r>
        <w:t>Vadez</w:t>
      </w:r>
      <w:proofErr w:type="spellEnd"/>
      <w:r>
        <w:t xml:space="preserve">, V., </w:t>
      </w:r>
      <w:proofErr w:type="spellStart"/>
      <w:r>
        <w:t>Serraj</w:t>
      </w:r>
      <w:proofErr w:type="spellEnd"/>
      <w:r>
        <w:t xml:space="preserve">, R., Yamaguchi-Shinozaki, K., &amp; Sharma, K. K. (2007). Stress-inducible expression of At DREB1A in transgenic peanut (Arachis </w:t>
      </w:r>
      <w:proofErr w:type="spellStart"/>
      <w:r>
        <w:t>hypogaea</w:t>
      </w:r>
      <w:proofErr w:type="spellEnd"/>
      <w:r>
        <w:t xml:space="preserve"> L.) Increases transpiration efficiency under water-limiting conditions. </w:t>
      </w:r>
      <w:r>
        <w:rPr>
          <w:i/>
        </w:rPr>
        <w:t>Plant Cell Reports</w:t>
      </w:r>
      <w:r>
        <w:t xml:space="preserve">, </w:t>
      </w:r>
      <w:r>
        <w:rPr>
          <w:i/>
        </w:rPr>
        <w:t>26</w:t>
      </w:r>
      <w:r>
        <w:t xml:space="preserve">(12), 2071–2082. </w:t>
      </w:r>
      <w:hyperlink r:id="rId13">
        <w:r>
          <w:rPr>
            <w:rStyle w:val="Hipervnculo"/>
          </w:rPr>
          <w:t>https://doi.org/10.1007/s00299-007-0406-8</w:t>
        </w:r>
      </w:hyperlink>
    </w:p>
    <w:p w14:paraId="3824C586" w14:textId="77777777" w:rsidR="002537A6" w:rsidRDefault="0078265D">
      <w:pPr>
        <w:pStyle w:val="Bibliografa"/>
      </w:pPr>
      <w:bookmarkStart w:id="131" w:name="ref-birch2012Crops"/>
      <w:bookmarkEnd w:id="130"/>
      <w:r>
        <w:t xml:space="preserve">Birch, P. R. J., Bryan, G., Fenton, B., Gilroy, E. M., Hein, I., Jones, J. T., </w:t>
      </w:r>
      <w:proofErr w:type="spellStart"/>
      <w:r>
        <w:t>Prashar</w:t>
      </w:r>
      <w:proofErr w:type="spellEnd"/>
      <w:r>
        <w:t xml:space="preserve">, A., Taylor, M. A., Torrance, L., &amp; Toth, I. K. (2012). Crops that feed </w:t>
      </w:r>
      <w:r>
        <w:lastRenderedPageBreak/>
        <w:t xml:space="preserve">the world 8: Potato: Are the trends of increased global production sustainable? </w:t>
      </w:r>
      <w:r>
        <w:rPr>
          <w:i/>
        </w:rPr>
        <w:t>Food Security</w:t>
      </w:r>
      <w:r>
        <w:t xml:space="preserve">, </w:t>
      </w:r>
      <w:r>
        <w:rPr>
          <w:i/>
        </w:rPr>
        <w:t>4</w:t>
      </w:r>
      <w:r>
        <w:t xml:space="preserve">(4), 477–508. </w:t>
      </w:r>
      <w:hyperlink r:id="rId14">
        <w:r>
          <w:rPr>
            <w:rStyle w:val="Hipervnculo"/>
          </w:rPr>
          <w:t>https://doi.org/10.1007/s12571-012-0220-1</w:t>
        </w:r>
      </w:hyperlink>
    </w:p>
    <w:p w14:paraId="75BA7806" w14:textId="77777777" w:rsidR="002537A6" w:rsidRDefault="0078265D">
      <w:pPr>
        <w:pStyle w:val="Bibliografa"/>
      </w:pPr>
      <w:bookmarkStart w:id="132" w:name="ref-blum2011Drought"/>
      <w:bookmarkEnd w:id="131"/>
      <w:r>
        <w:t xml:space="preserve">Blum, A. (2011). Drought resistance - is it really a complex trait? </w:t>
      </w:r>
      <w:r>
        <w:rPr>
          <w:i/>
        </w:rPr>
        <w:t>Functional Plant Biology</w:t>
      </w:r>
      <w:r>
        <w:t xml:space="preserve">, </w:t>
      </w:r>
      <w:r>
        <w:rPr>
          <w:i/>
        </w:rPr>
        <w:t>38</w:t>
      </w:r>
      <w:r>
        <w:t xml:space="preserve">(10), 753. </w:t>
      </w:r>
      <w:hyperlink r:id="rId15">
        <w:r>
          <w:rPr>
            <w:rStyle w:val="Hipervnculo"/>
          </w:rPr>
          <w:t>https://doi.org/10.1071/FP11101</w:t>
        </w:r>
      </w:hyperlink>
    </w:p>
    <w:p w14:paraId="0D9B6FED" w14:textId="77777777" w:rsidR="002537A6" w:rsidRDefault="0078265D">
      <w:pPr>
        <w:pStyle w:val="Bibliografa"/>
      </w:pPr>
      <w:bookmarkStart w:id="133" w:name="ref-boguszewska-mankowska2018Divergent"/>
      <w:bookmarkEnd w:id="132"/>
      <w:proofErr w:type="spellStart"/>
      <w:r>
        <w:t>Boguszewska-Mańkowska</w:t>
      </w:r>
      <w:proofErr w:type="spellEnd"/>
      <w:r>
        <w:t xml:space="preserve">, D., </w:t>
      </w:r>
      <w:proofErr w:type="spellStart"/>
      <w:r>
        <w:t>Pieczyński</w:t>
      </w:r>
      <w:proofErr w:type="spellEnd"/>
      <w:r>
        <w:t xml:space="preserve">, M., </w:t>
      </w:r>
      <w:proofErr w:type="spellStart"/>
      <w:r>
        <w:t>Wyrzykowska</w:t>
      </w:r>
      <w:proofErr w:type="spellEnd"/>
      <w:r>
        <w:t xml:space="preserve">, A., </w:t>
      </w:r>
      <w:proofErr w:type="spellStart"/>
      <w:r>
        <w:t>Kalaji</w:t>
      </w:r>
      <w:proofErr w:type="spellEnd"/>
      <w:r>
        <w:t xml:space="preserve">, H. M., </w:t>
      </w:r>
      <w:proofErr w:type="spellStart"/>
      <w:r>
        <w:t>Sieczko</w:t>
      </w:r>
      <w:proofErr w:type="spellEnd"/>
      <w:r>
        <w:t xml:space="preserve">, L., </w:t>
      </w:r>
      <w:proofErr w:type="spellStart"/>
      <w:r>
        <w:t>Szweykowska-Kulińska</w:t>
      </w:r>
      <w:proofErr w:type="spellEnd"/>
      <w:r>
        <w:t xml:space="preserve">, Z., &amp; </w:t>
      </w:r>
      <w:proofErr w:type="spellStart"/>
      <w:r>
        <w:t>Zagdańska</w:t>
      </w:r>
      <w:proofErr w:type="spellEnd"/>
      <w:r>
        <w:t xml:space="preserve">, B. (2018). Divergent strategies displayed by potato (Solanum tuberosum L.) Cultivars to cope with soil drought. </w:t>
      </w:r>
      <w:r>
        <w:rPr>
          <w:i/>
        </w:rPr>
        <w:t>Journal of Agronomy and Crop Science</w:t>
      </w:r>
      <w:r>
        <w:t xml:space="preserve">, </w:t>
      </w:r>
      <w:r>
        <w:rPr>
          <w:i/>
        </w:rPr>
        <w:t>204</w:t>
      </w:r>
      <w:r>
        <w:t xml:space="preserve">(1), 13–30. </w:t>
      </w:r>
      <w:hyperlink r:id="rId16">
        <w:r>
          <w:rPr>
            <w:rStyle w:val="Hipervnculo"/>
          </w:rPr>
          <w:t>https://doi.org/10.1111/jac.12245</w:t>
        </w:r>
      </w:hyperlink>
    </w:p>
    <w:p w14:paraId="1F218063" w14:textId="77777777" w:rsidR="002537A6" w:rsidRDefault="0078265D">
      <w:pPr>
        <w:pStyle w:val="Bibliografa"/>
      </w:pPr>
      <w:bookmarkStart w:id="134" w:name="ref-chen2020Transcriptome"/>
      <w:bookmarkEnd w:id="133"/>
      <w:r w:rsidRPr="00536C54">
        <w:rPr>
          <w:lang w:val="de-DE"/>
        </w:rPr>
        <w:t xml:space="preserve">Chen, Y., Li, C., Yi, J., Yang, Y., Lei, C., &amp; Gong, M. (2020). </w:t>
      </w:r>
      <w:r>
        <w:t xml:space="preserve">Transcriptome Response to Drought, Rehydration and Re-Dehydration in Potato. </w:t>
      </w:r>
      <w:r>
        <w:rPr>
          <w:i/>
        </w:rPr>
        <w:t>International Journal of Molecular Sciences</w:t>
      </w:r>
      <w:r>
        <w:t xml:space="preserve">, </w:t>
      </w:r>
      <w:r>
        <w:rPr>
          <w:i/>
        </w:rPr>
        <w:t>21</w:t>
      </w:r>
      <w:r>
        <w:t xml:space="preserve">(1), 159. </w:t>
      </w:r>
      <w:hyperlink r:id="rId17">
        <w:r>
          <w:rPr>
            <w:rStyle w:val="Hipervnculo"/>
          </w:rPr>
          <w:t>https://doi.org/10.3390/ijms21010159</w:t>
        </w:r>
      </w:hyperlink>
    </w:p>
    <w:p w14:paraId="63470CA9" w14:textId="77777777" w:rsidR="002537A6" w:rsidRDefault="0078265D">
      <w:pPr>
        <w:pStyle w:val="Bibliografa"/>
      </w:pPr>
      <w:bookmarkStart w:id="135" w:name="ref-dallacosta1997Yield"/>
      <w:bookmarkEnd w:id="134"/>
      <w:r>
        <w:t xml:space="preserve">Dalla Costa, L., </w:t>
      </w:r>
      <w:proofErr w:type="spellStart"/>
      <w:r>
        <w:t>Delle</w:t>
      </w:r>
      <w:proofErr w:type="spellEnd"/>
      <w:r>
        <w:t xml:space="preserve"> </w:t>
      </w:r>
      <w:proofErr w:type="spellStart"/>
      <w:r>
        <w:t>Vedove</w:t>
      </w:r>
      <w:proofErr w:type="spellEnd"/>
      <w:r>
        <w:t xml:space="preserve">, G., </w:t>
      </w:r>
      <w:proofErr w:type="spellStart"/>
      <w:r>
        <w:t>Gianquinto</w:t>
      </w:r>
      <w:proofErr w:type="spellEnd"/>
      <w:r>
        <w:t xml:space="preserve">, G., </w:t>
      </w:r>
      <w:proofErr w:type="spellStart"/>
      <w:r>
        <w:t>Giovanardi</w:t>
      </w:r>
      <w:proofErr w:type="spellEnd"/>
      <w:r>
        <w:t xml:space="preserve">, R., &amp; </w:t>
      </w:r>
      <w:proofErr w:type="spellStart"/>
      <w:r>
        <w:t>Peressotti</w:t>
      </w:r>
      <w:proofErr w:type="spellEnd"/>
      <w:r>
        <w:t xml:space="preserve">, A. (1997). Yield, water use efficiency and nitrogen uptake in potato: Influence of drought stress. </w:t>
      </w:r>
      <w:r>
        <w:rPr>
          <w:i/>
        </w:rPr>
        <w:t>Potato Research</w:t>
      </w:r>
      <w:r>
        <w:t xml:space="preserve">, </w:t>
      </w:r>
      <w:r>
        <w:rPr>
          <w:i/>
        </w:rPr>
        <w:t>40</w:t>
      </w:r>
      <w:r>
        <w:t xml:space="preserve">(1), 19–34. </w:t>
      </w:r>
      <w:hyperlink r:id="rId18">
        <w:r>
          <w:rPr>
            <w:rStyle w:val="Hipervnculo"/>
          </w:rPr>
          <w:t>https://doi.org/10.1007/BF02407559</w:t>
        </w:r>
      </w:hyperlink>
    </w:p>
    <w:p w14:paraId="37BDA02A" w14:textId="77777777" w:rsidR="002537A6" w:rsidRDefault="0078265D">
      <w:pPr>
        <w:pStyle w:val="Bibliografa"/>
      </w:pPr>
      <w:bookmarkStart w:id="136" w:name="ref-deblonde2001Effects"/>
      <w:bookmarkEnd w:id="135"/>
      <w:proofErr w:type="spellStart"/>
      <w:r>
        <w:t>Deblonde</w:t>
      </w:r>
      <w:proofErr w:type="spellEnd"/>
      <w:r>
        <w:t xml:space="preserve">, P. M. K., &amp; </w:t>
      </w:r>
      <w:proofErr w:type="spellStart"/>
      <w:r>
        <w:t>Ledent</w:t>
      </w:r>
      <w:proofErr w:type="spellEnd"/>
      <w:r>
        <w:t xml:space="preserve">, J. F. (2001). Effects of moderate drought conditions on green leaf number, stem height, leaf length and tuber yield of potato cultivars. </w:t>
      </w:r>
      <w:r>
        <w:rPr>
          <w:i/>
        </w:rPr>
        <w:t>European Journal of Agronomy</w:t>
      </w:r>
      <w:r>
        <w:t xml:space="preserve">, </w:t>
      </w:r>
      <w:r>
        <w:rPr>
          <w:i/>
        </w:rPr>
        <w:t>14</w:t>
      </w:r>
      <w:r>
        <w:t xml:space="preserve">(1), 31–41. </w:t>
      </w:r>
      <w:hyperlink r:id="rId19">
        <w:r>
          <w:rPr>
            <w:rStyle w:val="Hipervnculo"/>
          </w:rPr>
          <w:t>https://doi.org/10.1016/S1161-0301(00)00081-2</w:t>
        </w:r>
      </w:hyperlink>
    </w:p>
    <w:p w14:paraId="00B62CE6" w14:textId="77777777" w:rsidR="002537A6" w:rsidRDefault="0078265D">
      <w:pPr>
        <w:pStyle w:val="Bibliografa"/>
      </w:pPr>
      <w:bookmarkStart w:id="137" w:name="ref-deguchi2010Aboveground"/>
      <w:bookmarkEnd w:id="136"/>
      <w:proofErr w:type="spellStart"/>
      <w:r>
        <w:t>Deguchi</w:t>
      </w:r>
      <w:proofErr w:type="spellEnd"/>
      <w:r>
        <w:t xml:space="preserve">, T., </w:t>
      </w:r>
      <w:proofErr w:type="spellStart"/>
      <w:r>
        <w:t>Naya</w:t>
      </w:r>
      <w:proofErr w:type="spellEnd"/>
      <w:r>
        <w:t xml:space="preserve">, T., Wangchuk, P., Itoh, E., Matsumoto, M., Zheng, X., Gopal, J., &amp; </w:t>
      </w:r>
      <w:proofErr w:type="spellStart"/>
      <w:r>
        <w:t>Iwama</w:t>
      </w:r>
      <w:proofErr w:type="spellEnd"/>
      <w:r>
        <w:t>, K. (2010). Aboveground Characteristics, Yield Potential and Drought Tolerance in “</w:t>
      </w:r>
      <w:proofErr w:type="spellStart"/>
      <w:r>
        <w:t>Konyu</w:t>
      </w:r>
      <w:proofErr w:type="spellEnd"/>
      <w:r>
        <w:t xml:space="preserve">” Potato Cultivars with Large Root Mass. </w:t>
      </w:r>
      <w:r>
        <w:rPr>
          <w:i/>
        </w:rPr>
        <w:t>Potato Research</w:t>
      </w:r>
      <w:r>
        <w:t xml:space="preserve">, </w:t>
      </w:r>
      <w:r>
        <w:rPr>
          <w:i/>
        </w:rPr>
        <w:t>53</w:t>
      </w:r>
      <w:r>
        <w:t xml:space="preserve">(4), 331–340. </w:t>
      </w:r>
      <w:hyperlink r:id="rId20">
        <w:r>
          <w:rPr>
            <w:rStyle w:val="Hipervnculo"/>
          </w:rPr>
          <w:t>https://doi.org/10.1007/s11540-010-9174-x</w:t>
        </w:r>
      </w:hyperlink>
    </w:p>
    <w:p w14:paraId="67E52B86" w14:textId="77777777" w:rsidR="002537A6" w:rsidRDefault="0078265D">
      <w:pPr>
        <w:pStyle w:val="Bibliografa"/>
      </w:pPr>
      <w:bookmarkStart w:id="138" w:name="ref-R-agricolae"/>
      <w:bookmarkEnd w:id="137"/>
      <w:r>
        <w:t xml:space="preserve">de </w:t>
      </w:r>
      <w:proofErr w:type="spellStart"/>
      <w:r>
        <w:t>Mendiburu</w:t>
      </w:r>
      <w:proofErr w:type="spellEnd"/>
      <w:r>
        <w:t xml:space="preserve">, F. (2020). </w:t>
      </w:r>
      <w:r>
        <w:rPr>
          <w:i/>
        </w:rPr>
        <w:t>Agricolae: Statistical procedures for agricultural research</w:t>
      </w:r>
      <w:r>
        <w:t xml:space="preserve">. </w:t>
      </w:r>
      <w:hyperlink r:id="rId21">
        <w:r>
          <w:rPr>
            <w:rStyle w:val="Hipervnculo"/>
          </w:rPr>
          <w:t>https://CRAN.R-project.org/package=agricolae</w:t>
        </w:r>
      </w:hyperlink>
    </w:p>
    <w:p w14:paraId="5DC3A7D1" w14:textId="77777777" w:rsidR="002537A6" w:rsidRDefault="0078265D">
      <w:pPr>
        <w:pStyle w:val="Bibliografa"/>
      </w:pPr>
      <w:bookmarkStart w:id="139" w:name="ref-demirel2020Physiological"/>
      <w:bookmarkEnd w:id="138"/>
      <w:proofErr w:type="spellStart"/>
      <w:r>
        <w:t>Demirel</w:t>
      </w:r>
      <w:proofErr w:type="spellEnd"/>
      <w:r>
        <w:t xml:space="preserve">, U., Morris, W. L., </w:t>
      </w:r>
      <w:proofErr w:type="spellStart"/>
      <w:r>
        <w:t>Ducreux</w:t>
      </w:r>
      <w:proofErr w:type="spellEnd"/>
      <w:r>
        <w:t xml:space="preserve">, L. J. M., Yavuz, C., </w:t>
      </w:r>
      <w:proofErr w:type="spellStart"/>
      <w:r>
        <w:t>Asim</w:t>
      </w:r>
      <w:proofErr w:type="spellEnd"/>
      <w:r>
        <w:t xml:space="preserve">, A., </w:t>
      </w:r>
      <w:proofErr w:type="spellStart"/>
      <w:r>
        <w:t>Tindas</w:t>
      </w:r>
      <w:proofErr w:type="spellEnd"/>
      <w:r>
        <w:t xml:space="preserve">, I., Campbell, R., Morris, J. A., </w:t>
      </w:r>
      <w:proofErr w:type="spellStart"/>
      <w:r>
        <w:t>Verrall</w:t>
      </w:r>
      <w:proofErr w:type="spellEnd"/>
      <w:r>
        <w:t xml:space="preserve">, S. R., Hedley, P. E., </w:t>
      </w:r>
      <w:proofErr w:type="spellStart"/>
      <w:r>
        <w:t>Gokce</w:t>
      </w:r>
      <w:proofErr w:type="spellEnd"/>
      <w:r>
        <w:t xml:space="preserve">, Z. N. O., </w:t>
      </w:r>
      <w:proofErr w:type="spellStart"/>
      <w:r>
        <w:t>Caliskan</w:t>
      </w:r>
      <w:proofErr w:type="spellEnd"/>
      <w:r>
        <w:t xml:space="preserve">, S., Aksoy, E., </w:t>
      </w:r>
      <w:proofErr w:type="spellStart"/>
      <w:r>
        <w:t>Caliskan</w:t>
      </w:r>
      <w:proofErr w:type="spellEnd"/>
      <w:r>
        <w:t xml:space="preserve">, M. E., Taylor, M. A., &amp; Hancock, R. D. (2020). Physiological, Biochemical, and Transcriptional Responses to Single and Combined Abiotic Stress in Stress-Tolerant and Stress-Sensitive Potato Genotypes. </w:t>
      </w:r>
      <w:r>
        <w:rPr>
          <w:i/>
        </w:rPr>
        <w:t>Frontiers in Plant Science</w:t>
      </w:r>
      <w:r>
        <w:t xml:space="preserve">, </w:t>
      </w:r>
      <w:r>
        <w:rPr>
          <w:i/>
        </w:rPr>
        <w:t>11</w:t>
      </w:r>
      <w:r>
        <w:t xml:space="preserve">. </w:t>
      </w:r>
      <w:hyperlink r:id="rId22">
        <w:r>
          <w:rPr>
            <w:rStyle w:val="Hipervnculo"/>
          </w:rPr>
          <w:t>https://doi.org/10.3389/fpls.2020.00169</w:t>
        </w:r>
      </w:hyperlink>
    </w:p>
    <w:p w14:paraId="3609F70F" w14:textId="77777777" w:rsidR="002537A6" w:rsidRDefault="0078265D">
      <w:pPr>
        <w:pStyle w:val="Bibliografa"/>
      </w:pPr>
      <w:bookmarkStart w:id="140" w:name="ref-donald1976Biological"/>
      <w:bookmarkEnd w:id="139"/>
      <w:r>
        <w:t xml:space="preserve">Donald, C. M., &amp; Hamblin, J. (1976). The Biological Yield and Harvest Index of Cereals as Agronomic and Plant Breeding Criteria. In N. C. Brady (Ed.), </w:t>
      </w:r>
      <w:r>
        <w:rPr>
          <w:i/>
        </w:rPr>
        <w:t xml:space="preserve">Advances </w:t>
      </w:r>
      <w:r>
        <w:rPr>
          <w:i/>
        </w:rPr>
        <w:lastRenderedPageBreak/>
        <w:t>in Agronomy</w:t>
      </w:r>
      <w:r>
        <w:t xml:space="preserve"> (Vol. 28, pp. 361–405). Academic Press. </w:t>
      </w:r>
      <w:hyperlink r:id="rId23">
        <w:r>
          <w:rPr>
            <w:rStyle w:val="Hipervnculo"/>
          </w:rPr>
          <w:t>https://doi.org/10.1016/S0065-2113(08)60559-3</w:t>
        </w:r>
      </w:hyperlink>
    </w:p>
    <w:p w14:paraId="3757D723" w14:textId="77777777" w:rsidR="002537A6" w:rsidRDefault="0078265D">
      <w:pPr>
        <w:pStyle w:val="Bibliografa"/>
      </w:pPr>
      <w:bookmarkStart w:id="141" w:name="ref-galili2018heatmaply"/>
      <w:bookmarkEnd w:id="140"/>
      <w:proofErr w:type="spellStart"/>
      <w:r>
        <w:t>Galili</w:t>
      </w:r>
      <w:proofErr w:type="spellEnd"/>
      <w:r>
        <w:t xml:space="preserve">, T., O’Callaghan, A., Sidi, J., &amp; Sievert, C. (2018). </w:t>
      </w:r>
      <w:proofErr w:type="spellStart"/>
      <w:r>
        <w:t>Heatmaply</w:t>
      </w:r>
      <w:proofErr w:type="spellEnd"/>
      <w:r>
        <w:t xml:space="preserve">: An R package for creating interactive cluster heatmaps for online publishing. </w:t>
      </w:r>
      <w:r>
        <w:rPr>
          <w:i/>
        </w:rPr>
        <w:t>Bioinformatics</w:t>
      </w:r>
      <w:r>
        <w:t xml:space="preserve">, </w:t>
      </w:r>
      <w:r>
        <w:rPr>
          <w:i/>
        </w:rPr>
        <w:t>34</w:t>
      </w:r>
      <w:r>
        <w:t xml:space="preserve">(9), 1600–1602. </w:t>
      </w:r>
      <w:hyperlink r:id="rId24">
        <w:r>
          <w:rPr>
            <w:rStyle w:val="Hipervnculo"/>
          </w:rPr>
          <w:t>https://doi.org/10.1093/bioinformatics/btx657</w:t>
        </w:r>
      </w:hyperlink>
    </w:p>
    <w:p w14:paraId="3FE527A4" w14:textId="77777777" w:rsidR="002537A6" w:rsidRPr="00536C54" w:rsidRDefault="0078265D">
      <w:pPr>
        <w:pStyle w:val="Bibliografa"/>
        <w:rPr>
          <w:lang w:val="es-ES"/>
        </w:rPr>
      </w:pPr>
      <w:bookmarkStart w:id="142" w:name="ref-gao2015maize"/>
      <w:bookmarkEnd w:id="141"/>
      <w:r>
        <w:t xml:space="preserve">Gao, Y., Jiang, W., Dai, Y., Xiao, N., Zhang, C., Li, H., Lu, Y., Wu, M., Tao, X., Deng, D., &amp; Chen, J. (2015). A maize phytochrome-interacting factor 3 improves drought and salt stress tolerance in rice. </w:t>
      </w:r>
      <w:proofErr w:type="spellStart"/>
      <w:r w:rsidRPr="00536C54">
        <w:rPr>
          <w:i/>
          <w:lang w:val="es-ES"/>
        </w:rPr>
        <w:t>Plant</w:t>
      </w:r>
      <w:proofErr w:type="spellEnd"/>
      <w:r w:rsidRPr="00536C54">
        <w:rPr>
          <w:i/>
          <w:lang w:val="es-ES"/>
        </w:rPr>
        <w:t xml:space="preserve"> Molecular </w:t>
      </w:r>
      <w:proofErr w:type="spellStart"/>
      <w:r w:rsidRPr="00536C54">
        <w:rPr>
          <w:i/>
          <w:lang w:val="es-ES"/>
        </w:rPr>
        <w:t>Biology</w:t>
      </w:r>
      <w:proofErr w:type="spellEnd"/>
      <w:r w:rsidRPr="00536C54">
        <w:rPr>
          <w:lang w:val="es-ES"/>
        </w:rPr>
        <w:t xml:space="preserve">, </w:t>
      </w:r>
      <w:r w:rsidRPr="00536C54">
        <w:rPr>
          <w:i/>
          <w:lang w:val="es-ES"/>
        </w:rPr>
        <w:t>87</w:t>
      </w:r>
      <w:r w:rsidRPr="00536C54">
        <w:rPr>
          <w:lang w:val="es-ES"/>
        </w:rPr>
        <w:t xml:space="preserve">(4), 413–428. </w:t>
      </w:r>
      <w:hyperlink r:id="rId25">
        <w:r w:rsidRPr="00536C54">
          <w:rPr>
            <w:rStyle w:val="Hipervnculo"/>
            <w:lang w:val="es-ES"/>
          </w:rPr>
          <w:t>https://doi.org/10.1007/s11103-015-0288-z</w:t>
        </w:r>
      </w:hyperlink>
    </w:p>
    <w:p w14:paraId="552E94D2" w14:textId="77777777" w:rsidR="002537A6" w:rsidRPr="00536C54" w:rsidRDefault="0078265D">
      <w:pPr>
        <w:pStyle w:val="Bibliografa"/>
        <w:rPr>
          <w:lang w:val="es-ES"/>
        </w:rPr>
      </w:pPr>
      <w:bookmarkStart w:id="143" w:name="ref-gutierrez-rosales2007UNICA"/>
      <w:bookmarkEnd w:id="142"/>
      <w:r w:rsidRPr="00536C54">
        <w:rPr>
          <w:lang w:val="es-ES"/>
        </w:rPr>
        <w:t xml:space="preserve">Gutiérrez-Rosales, R. O., Espinoza-Trelles, J. A., &amp; </w:t>
      </w:r>
      <w:proofErr w:type="spellStart"/>
      <w:r w:rsidRPr="00536C54">
        <w:rPr>
          <w:lang w:val="es-ES"/>
        </w:rPr>
        <w:t>Bonierbale</w:t>
      </w:r>
      <w:proofErr w:type="spellEnd"/>
      <w:r w:rsidRPr="00536C54">
        <w:rPr>
          <w:lang w:val="es-ES"/>
        </w:rPr>
        <w:t xml:space="preserve">, M. (2007). UNICA: variedad Peruana para mercado fresco y papa frita con tolerancia y resistencia para condiciones climáticas adversas. </w:t>
      </w:r>
      <w:r w:rsidRPr="00536C54">
        <w:rPr>
          <w:i/>
          <w:lang w:val="es-ES"/>
        </w:rPr>
        <w:t>Revista Latinoamericana de La Papa</w:t>
      </w:r>
      <w:r w:rsidRPr="00536C54">
        <w:rPr>
          <w:lang w:val="es-ES"/>
        </w:rPr>
        <w:t xml:space="preserve">, </w:t>
      </w:r>
      <w:r w:rsidRPr="00536C54">
        <w:rPr>
          <w:i/>
          <w:lang w:val="es-ES"/>
        </w:rPr>
        <w:t>14</w:t>
      </w:r>
      <w:r w:rsidRPr="00536C54">
        <w:rPr>
          <w:lang w:val="es-ES"/>
        </w:rPr>
        <w:t xml:space="preserve">(1), 41–50. </w:t>
      </w:r>
      <w:hyperlink r:id="rId26">
        <w:r w:rsidRPr="00536C54">
          <w:rPr>
            <w:rStyle w:val="Hipervnculo"/>
            <w:lang w:val="es-ES"/>
          </w:rPr>
          <w:t>http://35.231.225.15/index.php/rev-alap/article/view/143</w:t>
        </w:r>
      </w:hyperlink>
    </w:p>
    <w:p w14:paraId="771018BF" w14:textId="77777777" w:rsidR="002537A6" w:rsidRPr="00536C54" w:rsidRDefault="0078265D">
      <w:pPr>
        <w:pStyle w:val="Bibliografa"/>
        <w:rPr>
          <w:lang w:val="de-DE"/>
        </w:rPr>
      </w:pPr>
      <w:bookmarkStart w:id="144" w:name="ref-R-FactoMineR"/>
      <w:bookmarkEnd w:id="143"/>
      <w:proofErr w:type="spellStart"/>
      <w:r>
        <w:t>Husson</w:t>
      </w:r>
      <w:proofErr w:type="spellEnd"/>
      <w:r>
        <w:t xml:space="preserve">, F., </w:t>
      </w:r>
      <w:proofErr w:type="spellStart"/>
      <w:r>
        <w:t>Josse</w:t>
      </w:r>
      <w:proofErr w:type="spellEnd"/>
      <w:r>
        <w:t xml:space="preserve">, J., Le, S., &amp; </w:t>
      </w:r>
      <w:proofErr w:type="spellStart"/>
      <w:r>
        <w:t>Mazet</w:t>
      </w:r>
      <w:proofErr w:type="spellEnd"/>
      <w:r>
        <w:t xml:space="preserve">, J. (2020). </w:t>
      </w:r>
      <w:proofErr w:type="spellStart"/>
      <w:r>
        <w:rPr>
          <w:i/>
        </w:rPr>
        <w:t>FactoMineR</w:t>
      </w:r>
      <w:proofErr w:type="spellEnd"/>
      <w:r>
        <w:rPr>
          <w:i/>
        </w:rPr>
        <w:t>: Multivariate exploratory data analysis and data mining</w:t>
      </w:r>
      <w:r>
        <w:t xml:space="preserve">. </w:t>
      </w:r>
      <w:hyperlink r:id="rId27">
        <w:r w:rsidRPr="00536C54">
          <w:rPr>
            <w:rStyle w:val="Hipervnculo"/>
            <w:lang w:val="de-DE"/>
          </w:rPr>
          <w:t>https://CRAN.R-project.org/package=FactoMineR</w:t>
        </w:r>
      </w:hyperlink>
    </w:p>
    <w:p w14:paraId="3F925D22" w14:textId="77777777" w:rsidR="002537A6" w:rsidRDefault="0078265D">
      <w:pPr>
        <w:pStyle w:val="Bibliografa"/>
      </w:pPr>
      <w:bookmarkStart w:id="145" w:name="ref-joshi2016Potato"/>
      <w:bookmarkEnd w:id="144"/>
      <w:r w:rsidRPr="00536C54">
        <w:rPr>
          <w:lang w:val="de-DE"/>
        </w:rPr>
        <w:t xml:space="preserve">Joshi, M., Fogelman, E., Belausov, E., &amp; Ginzberg, I. (2016). </w:t>
      </w:r>
      <w:r>
        <w:t xml:space="preserve">Potato root system development and factors that determine its architecture. </w:t>
      </w:r>
      <w:r>
        <w:rPr>
          <w:i/>
        </w:rPr>
        <w:t>Journal of Plant Physiology</w:t>
      </w:r>
      <w:r>
        <w:t xml:space="preserve">, </w:t>
      </w:r>
      <w:r>
        <w:rPr>
          <w:i/>
        </w:rPr>
        <w:t>205</w:t>
      </w:r>
      <w:r>
        <w:t xml:space="preserve">, 113–123. </w:t>
      </w:r>
      <w:hyperlink r:id="rId28">
        <w:r>
          <w:rPr>
            <w:rStyle w:val="Hipervnculo"/>
          </w:rPr>
          <w:t>https://doi.org/10.1016/j.jplph.2016.08.014</w:t>
        </w:r>
      </w:hyperlink>
    </w:p>
    <w:p w14:paraId="6D0BC408" w14:textId="77777777" w:rsidR="002537A6" w:rsidRDefault="0078265D">
      <w:pPr>
        <w:pStyle w:val="Bibliografa"/>
      </w:pPr>
      <w:bookmarkStart w:id="146" w:name="ref-kaminski2015Contrasting"/>
      <w:bookmarkEnd w:id="145"/>
      <w:r>
        <w:t xml:space="preserve">Kaminski, K. P., </w:t>
      </w:r>
      <w:proofErr w:type="spellStart"/>
      <w:r>
        <w:t>Kørup</w:t>
      </w:r>
      <w:proofErr w:type="spellEnd"/>
      <w:r>
        <w:t xml:space="preserve">, K., Kristensen, K., Nielsen, K. L., Liu, F., </w:t>
      </w:r>
      <w:proofErr w:type="spellStart"/>
      <w:r>
        <w:t>Topbjerg</w:t>
      </w:r>
      <w:proofErr w:type="spellEnd"/>
      <w:r>
        <w:t xml:space="preserve">, H. B., Kirk, H. G., &amp; Andersen, M. N. (2015). Contrasting Water-Use Efficiency (WUE) Responses of a Potato Mapping Population and Capability of Modified Ball-Berry Model to Predict Stomatal Conductance and WUE Measured at Different Environmental Conditions. </w:t>
      </w:r>
      <w:r>
        <w:rPr>
          <w:i/>
        </w:rPr>
        <w:t>Journal of Agronomy and Crop Science</w:t>
      </w:r>
      <w:r>
        <w:t xml:space="preserve">, </w:t>
      </w:r>
      <w:r>
        <w:rPr>
          <w:i/>
        </w:rPr>
        <w:t>201</w:t>
      </w:r>
      <w:r>
        <w:t xml:space="preserve">(2), 81–94. </w:t>
      </w:r>
      <w:hyperlink r:id="rId29">
        <w:r>
          <w:rPr>
            <w:rStyle w:val="Hipervnculo"/>
          </w:rPr>
          <w:t>https://doi.org/10.1111/jac.12091</w:t>
        </w:r>
      </w:hyperlink>
    </w:p>
    <w:p w14:paraId="776C4936" w14:textId="77777777" w:rsidR="002537A6" w:rsidRDefault="0078265D">
      <w:pPr>
        <w:pStyle w:val="Bibliografa"/>
      </w:pPr>
      <w:bookmarkStart w:id="147" w:name="ref-khan2015Multiple"/>
      <w:bookmarkEnd w:id="146"/>
      <w:r w:rsidRPr="00536C54">
        <w:rPr>
          <w:lang w:val="es-ES"/>
        </w:rPr>
        <w:t xml:space="preserve">Khan, M. A., Saravia, D., Munive, S., Lozano-Isla, F., Farfan, E., Eyzaguirre, R., &amp; </w:t>
      </w:r>
      <w:proofErr w:type="spellStart"/>
      <w:r w:rsidRPr="00536C54">
        <w:rPr>
          <w:lang w:val="es-ES"/>
        </w:rPr>
        <w:t>Bonierbale</w:t>
      </w:r>
      <w:proofErr w:type="spellEnd"/>
      <w:r w:rsidRPr="00536C54">
        <w:rPr>
          <w:lang w:val="es-ES"/>
        </w:rPr>
        <w:t xml:space="preserve">, M. (2015). </w:t>
      </w:r>
      <w:r>
        <w:t xml:space="preserve">Multiple QTLs Linked to </w:t>
      </w:r>
      <w:proofErr w:type="spellStart"/>
      <w:r>
        <w:t>Agro</w:t>
      </w:r>
      <w:proofErr w:type="spellEnd"/>
      <w:r>
        <w:t xml:space="preserve">-Morphological and Physiological Traits Related to Drought Tolerance in Potato. </w:t>
      </w:r>
      <w:r>
        <w:rPr>
          <w:i/>
        </w:rPr>
        <w:t>Plant Molecular Biology Reporter</w:t>
      </w:r>
      <w:r>
        <w:t xml:space="preserve">, </w:t>
      </w:r>
      <w:r>
        <w:rPr>
          <w:i/>
        </w:rPr>
        <w:t>33</w:t>
      </w:r>
      <w:r>
        <w:t xml:space="preserve">(5), 1286–1298. </w:t>
      </w:r>
      <w:hyperlink r:id="rId30">
        <w:r>
          <w:rPr>
            <w:rStyle w:val="Hipervnculo"/>
          </w:rPr>
          <w:t>https://doi.org/10.1007/s11105-014-0824-z</w:t>
        </w:r>
      </w:hyperlink>
    </w:p>
    <w:p w14:paraId="10418273" w14:textId="77777777" w:rsidR="002537A6" w:rsidRDefault="0078265D">
      <w:pPr>
        <w:pStyle w:val="Bibliografa"/>
      </w:pPr>
      <w:bookmarkStart w:id="148" w:name="ref-le2008FactoMineR"/>
      <w:bookmarkEnd w:id="147"/>
      <w:r>
        <w:t xml:space="preserve">Lê, S., </w:t>
      </w:r>
      <w:proofErr w:type="spellStart"/>
      <w:r>
        <w:t>Josse</w:t>
      </w:r>
      <w:proofErr w:type="spellEnd"/>
      <w:r>
        <w:t xml:space="preserve">, J., &amp; </w:t>
      </w:r>
      <w:proofErr w:type="spellStart"/>
      <w:r>
        <w:t>Husson</w:t>
      </w:r>
      <w:proofErr w:type="spellEnd"/>
      <w:r>
        <w:t xml:space="preserve">, F. (2008). </w:t>
      </w:r>
      <w:proofErr w:type="spellStart"/>
      <w:r>
        <w:t>FactoMineR</w:t>
      </w:r>
      <w:proofErr w:type="spellEnd"/>
      <w:r>
        <w:t xml:space="preserve">: An R Package for Multivariate Analysis. </w:t>
      </w:r>
      <w:r>
        <w:rPr>
          <w:i/>
        </w:rPr>
        <w:t>Journal of Statistical Software</w:t>
      </w:r>
      <w:r>
        <w:t xml:space="preserve">, </w:t>
      </w:r>
      <w:r>
        <w:rPr>
          <w:i/>
        </w:rPr>
        <w:t>25</w:t>
      </w:r>
      <w:r>
        <w:t xml:space="preserve">(1), 1–18. </w:t>
      </w:r>
      <w:hyperlink r:id="rId31">
        <w:r>
          <w:rPr>
            <w:rStyle w:val="Hipervnculo"/>
          </w:rPr>
          <w:t>https://doi.org/10.18637/jss.v025.i01</w:t>
        </w:r>
      </w:hyperlink>
    </w:p>
    <w:p w14:paraId="3C36238F" w14:textId="77777777" w:rsidR="002537A6" w:rsidRDefault="0078265D">
      <w:pPr>
        <w:pStyle w:val="Bibliografa"/>
      </w:pPr>
      <w:bookmarkStart w:id="149" w:name="ref-lichtenthaler1983Determinations"/>
      <w:bookmarkEnd w:id="148"/>
      <w:proofErr w:type="spellStart"/>
      <w:r>
        <w:t>Lichtenthaler</w:t>
      </w:r>
      <w:proofErr w:type="spellEnd"/>
      <w:r>
        <w:t xml:space="preserve">, H. K., &amp; </w:t>
      </w:r>
      <w:proofErr w:type="spellStart"/>
      <w:r>
        <w:t>Wellburn</w:t>
      </w:r>
      <w:proofErr w:type="spellEnd"/>
      <w:r>
        <w:t xml:space="preserve">, A. R. (1983). Determinations of total carotenoids and chlorophylls a and b of leaf extracts in different solvents. </w:t>
      </w:r>
      <w:r>
        <w:rPr>
          <w:i/>
        </w:rPr>
        <w:lastRenderedPageBreak/>
        <w:t>Biochemical Society Transactions</w:t>
      </w:r>
      <w:r>
        <w:t xml:space="preserve">, </w:t>
      </w:r>
      <w:r>
        <w:rPr>
          <w:i/>
        </w:rPr>
        <w:t>11</w:t>
      </w:r>
      <w:r>
        <w:t xml:space="preserve">(5), 591–592. </w:t>
      </w:r>
      <w:hyperlink r:id="rId32">
        <w:r>
          <w:rPr>
            <w:rStyle w:val="Hipervnculo"/>
          </w:rPr>
          <w:t>https://doi.org/10.1042/bst0110591</w:t>
        </w:r>
      </w:hyperlink>
    </w:p>
    <w:p w14:paraId="03FEFE1E" w14:textId="77777777" w:rsidR="002537A6" w:rsidRDefault="0078265D">
      <w:pPr>
        <w:pStyle w:val="Bibliografa"/>
      </w:pPr>
      <w:bookmarkStart w:id="150" w:name="ref-ling2011Use"/>
      <w:bookmarkEnd w:id="149"/>
      <w:r>
        <w:t xml:space="preserve">Ling, Q., Huang, W., &amp; Jarvis, P. (2011). Use of a SPAD-502 meter to measure leaf chlorophyll concentration in Arabidopsis thaliana. </w:t>
      </w:r>
      <w:r>
        <w:rPr>
          <w:i/>
        </w:rPr>
        <w:t>Photosynthesis Research</w:t>
      </w:r>
      <w:r>
        <w:t xml:space="preserve">, </w:t>
      </w:r>
      <w:r>
        <w:rPr>
          <w:i/>
        </w:rPr>
        <w:t>107</w:t>
      </w:r>
      <w:r>
        <w:t xml:space="preserve">(2), 209–214. </w:t>
      </w:r>
      <w:hyperlink r:id="rId33">
        <w:r>
          <w:rPr>
            <w:rStyle w:val="Hipervnculo"/>
          </w:rPr>
          <w:t>https://doi.org/10.1007/s11120-010-9606-0</w:t>
        </w:r>
      </w:hyperlink>
    </w:p>
    <w:p w14:paraId="68677E37" w14:textId="77777777" w:rsidR="002537A6" w:rsidRDefault="0078265D">
      <w:pPr>
        <w:pStyle w:val="Bibliografa"/>
      </w:pPr>
      <w:bookmarkStart w:id="151" w:name="ref-liu2005ABA"/>
      <w:bookmarkEnd w:id="150"/>
      <w:r>
        <w:t xml:space="preserve">Liu, F., Jensen, C. R., </w:t>
      </w:r>
      <w:proofErr w:type="spellStart"/>
      <w:r>
        <w:t>Shahanzari</w:t>
      </w:r>
      <w:proofErr w:type="spellEnd"/>
      <w:r>
        <w:t xml:space="preserve">, A., Andersen, M. N., &amp; Jacobsen, S.-E. (2005). ABA regulated stomatal control and photosynthetic water use efficiency of potato (Solanum tuberosum L.) During progressive soil drying. </w:t>
      </w:r>
      <w:r>
        <w:rPr>
          <w:i/>
        </w:rPr>
        <w:t>Plant Science</w:t>
      </w:r>
      <w:r>
        <w:t xml:space="preserve">, </w:t>
      </w:r>
      <w:r>
        <w:rPr>
          <w:i/>
        </w:rPr>
        <w:t>168</w:t>
      </w:r>
      <w:r>
        <w:t xml:space="preserve">(3), 831–836. </w:t>
      </w:r>
      <w:hyperlink r:id="rId34">
        <w:r>
          <w:rPr>
            <w:rStyle w:val="Hipervnculo"/>
          </w:rPr>
          <w:t>https://doi.org/10.1016/j.plantsci.2004.10.016</w:t>
        </w:r>
      </w:hyperlink>
    </w:p>
    <w:p w14:paraId="65620275" w14:textId="77777777" w:rsidR="002537A6" w:rsidRDefault="0078265D">
      <w:pPr>
        <w:pStyle w:val="Bibliografa"/>
      </w:pPr>
      <w:bookmarkStart w:id="152" w:name="ref-liu2006Effects"/>
      <w:bookmarkEnd w:id="151"/>
      <w:r w:rsidRPr="00536C54">
        <w:rPr>
          <w:lang w:val="de-DE"/>
        </w:rPr>
        <w:t xml:space="preserve">Liu, F., Shahnazari, A., Andersen, M. N., Jacobsen, S.-E., &amp; Jensen, C. R. (2006). </w:t>
      </w:r>
      <w:r>
        <w:t xml:space="preserve">Effects of deficit irrigation (DI) and partial root drying (PRD) on gas exchange, biomass partitioning, and water use efficiency in potato. </w:t>
      </w:r>
      <w:r>
        <w:rPr>
          <w:i/>
        </w:rPr>
        <w:t xml:space="preserve">Scientia </w:t>
      </w:r>
      <w:proofErr w:type="spellStart"/>
      <w:r>
        <w:rPr>
          <w:i/>
        </w:rPr>
        <w:t>Horticulturae</w:t>
      </w:r>
      <w:proofErr w:type="spellEnd"/>
      <w:r>
        <w:t xml:space="preserve">, </w:t>
      </w:r>
      <w:r>
        <w:rPr>
          <w:i/>
        </w:rPr>
        <w:t>109</w:t>
      </w:r>
      <w:r>
        <w:t xml:space="preserve">(2), 113–117. </w:t>
      </w:r>
      <w:hyperlink r:id="rId35">
        <w:r>
          <w:rPr>
            <w:rStyle w:val="Hipervnculo"/>
          </w:rPr>
          <w:t>https://doi.org/10.1016/j.scienta.2006.04.004</w:t>
        </w:r>
      </w:hyperlink>
    </w:p>
    <w:p w14:paraId="7C0533B8" w14:textId="77777777" w:rsidR="002537A6" w:rsidRDefault="0078265D">
      <w:pPr>
        <w:pStyle w:val="Bibliografa"/>
      </w:pPr>
      <w:bookmarkStart w:id="153" w:name="ref-lozano-isla2019GerminaR"/>
      <w:bookmarkEnd w:id="152"/>
      <w:r>
        <w:t xml:space="preserve">Lozano-Isla, F., Benites-Alfaro, O. E., &amp; Pompelli, M. F. (2019). GerminaR: An R package for germination analysis with the interactive web application “GerminaQuant for R”. </w:t>
      </w:r>
      <w:r>
        <w:rPr>
          <w:i/>
        </w:rPr>
        <w:t>Ecological Research</w:t>
      </w:r>
      <w:r>
        <w:t xml:space="preserve">, </w:t>
      </w:r>
      <w:r>
        <w:rPr>
          <w:i/>
        </w:rPr>
        <w:t>34</w:t>
      </w:r>
      <w:r>
        <w:t xml:space="preserve">(2), 339–346. </w:t>
      </w:r>
      <w:hyperlink r:id="rId36">
        <w:r>
          <w:rPr>
            <w:rStyle w:val="Hipervnculo"/>
          </w:rPr>
          <w:t>https://doi.org/10.1111/1440-1703.1275</w:t>
        </w:r>
      </w:hyperlink>
    </w:p>
    <w:p w14:paraId="6E9E054A" w14:textId="77777777" w:rsidR="002537A6" w:rsidRDefault="0078265D">
      <w:pPr>
        <w:pStyle w:val="Bibliografa"/>
      </w:pPr>
      <w:bookmarkStart w:id="154" w:name="ref-mcvetty1980Breeding"/>
      <w:bookmarkEnd w:id="153"/>
      <w:proofErr w:type="spellStart"/>
      <w:r>
        <w:t>McVetty</w:t>
      </w:r>
      <w:proofErr w:type="spellEnd"/>
      <w:r>
        <w:t xml:space="preserve">, P. B. E., &amp; Evans, L. E. (1980). Breeding Methodology in Wheat. II. Productivity, Harvest Index, and Height Measured on F2 Spaced Plants for Yield Selection in Spring Wheat1. </w:t>
      </w:r>
      <w:r>
        <w:rPr>
          <w:i/>
        </w:rPr>
        <w:t>Crop Science</w:t>
      </w:r>
      <w:r>
        <w:t xml:space="preserve">, </w:t>
      </w:r>
      <w:r>
        <w:rPr>
          <w:i/>
        </w:rPr>
        <w:t>20</w:t>
      </w:r>
      <w:r>
        <w:t xml:space="preserve">(5), cropsci1980.0011183X002000050010x. </w:t>
      </w:r>
      <w:hyperlink r:id="rId37">
        <w:r>
          <w:rPr>
            <w:rStyle w:val="Hipervnculo"/>
          </w:rPr>
          <w:t>https://doi.org/10.2135/cropsci1980.0011183X002000050010x</w:t>
        </w:r>
      </w:hyperlink>
    </w:p>
    <w:p w14:paraId="3F3DD401" w14:textId="77777777" w:rsidR="002537A6" w:rsidRDefault="0078265D">
      <w:pPr>
        <w:pStyle w:val="Bibliografa"/>
      </w:pPr>
      <w:bookmarkStart w:id="155" w:name="ref-monneveux2014Drought"/>
      <w:bookmarkEnd w:id="154"/>
      <w:proofErr w:type="spellStart"/>
      <w:r w:rsidRPr="00536C54">
        <w:rPr>
          <w:lang w:val="es-ES"/>
        </w:rPr>
        <w:t>Monneveux</w:t>
      </w:r>
      <w:proofErr w:type="spellEnd"/>
      <w:r w:rsidRPr="00536C54">
        <w:rPr>
          <w:lang w:val="es-ES"/>
        </w:rPr>
        <w:t xml:space="preserve">, P., Ramírez, D. A., Khan, M. A., Raymundo, R. M., Loayza, H., &amp; Quiroz, R. (2014). </w:t>
      </w:r>
      <w:r>
        <w:t xml:space="preserve">Drought and Heat Tolerance Evaluation in Potato (Solanum tuberosum L.). </w:t>
      </w:r>
      <w:r>
        <w:rPr>
          <w:i/>
        </w:rPr>
        <w:t>Potato Research</w:t>
      </w:r>
      <w:r>
        <w:t xml:space="preserve">, </w:t>
      </w:r>
      <w:r>
        <w:rPr>
          <w:i/>
        </w:rPr>
        <w:t>57</w:t>
      </w:r>
      <w:r>
        <w:t xml:space="preserve">(3), 225–247. </w:t>
      </w:r>
      <w:hyperlink r:id="rId38">
        <w:r>
          <w:rPr>
            <w:rStyle w:val="Hipervnculo"/>
          </w:rPr>
          <w:t>https://doi.org/10.1007/s11540-014-9263-3</w:t>
        </w:r>
      </w:hyperlink>
    </w:p>
    <w:p w14:paraId="41FB0866" w14:textId="77777777" w:rsidR="002537A6" w:rsidRDefault="0078265D">
      <w:pPr>
        <w:pStyle w:val="Bibliografa"/>
      </w:pPr>
      <w:bookmarkStart w:id="156" w:name="ref-monneveux2013Drought"/>
      <w:bookmarkEnd w:id="155"/>
      <w:proofErr w:type="spellStart"/>
      <w:r>
        <w:t>Monneveux</w:t>
      </w:r>
      <w:proofErr w:type="spellEnd"/>
      <w:r>
        <w:t xml:space="preserve">, P., Ramírez, D. A., &amp; Pino, M.-T. (2013). Drought tolerance in potato (S. Tuberosum L.): Can we learn from drought tolerance research in cereals? </w:t>
      </w:r>
      <w:r>
        <w:rPr>
          <w:i/>
        </w:rPr>
        <w:t>Plant Science</w:t>
      </w:r>
      <w:r>
        <w:t xml:space="preserve">, </w:t>
      </w:r>
      <w:r>
        <w:rPr>
          <w:i/>
        </w:rPr>
        <w:t>205-206</w:t>
      </w:r>
      <w:r>
        <w:t xml:space="preserve">, 76–86. </w:t>
      </w:r>
      <w:hyperlink r:id="rId39">
        <w:r>
          <w:rPr>
            <w:rStyle w:val="Hipervnculo"/>
          </w:rPr>
          <w:t>https://doi.org/10.1016/j.plantsci.2013.01.011</w:t>
        </w:r>
      </w:hyperlink>
    </w:p>
    <w:p w14:paraId="567E0952" w14:textId="77777777" w:rsidR="002537A6" w:rsidRDefault="0078265D">
      <w:pPr>
        <w:pStyle w:val="Bibliografa"/>
      </w:pPr>
      <w:bookmarkStart w:id="157" w:name="ref-obidiegwu2015Coping"/>
      <w:bookmarkEnd w:id="156"/>
      <w:proofErr w:type="spellStart"/>
      <w:r>
        <w:t>Obidiegwu</w:t>
      </w:r>
      <w:proofErr w:type="spellEnd"/>
      <w:r>
        <w:t xml:space="preserve">, J. E., Bryan, G. J., Jones, H. G., &amp; </w:t>
      </w:r>
      <w:proofErr w:type="spellStart"/>
      <w:r>
        <w:t>Prashar</w:t>
      </w:r>
      <w:proofErr w:type="spellEnd"/>
      <w:r>
        <w:t xml:space="preserve">, A. (2015). Coping with drought: Stress and adaptive responses in potato and perspectives for improvement. </w:t>
      </w:r>
      <w:r>
        <w:rPr>
          <w:i/>
        </w:rPr>
        <w:t>Frontiers in Plant Science</w:t>
      </w:r>
      <w:r>
        <w:t xml:space="preserve">, </w:t>
      </w:r>
      <w:r>
        <w:rPr>
          <w:i/>
        </w:rPr>
        <w:t>6</w:t>
      </w:r>
      <w:r>
        <w:t xml:space="preserve">. </w:t>
      </w:r>
      <w:hyperlink r:id="rId40">
        <w:r>
          <w:rPr>
            <w:rStyle w:val="Hipervnculo"/>
          </w:rPr>
          <w:t>https://doi.org/10.3389/fpls.2015.00542</w:t>
        </w:r>
      </w:hyperlink>
    </w:p>
    <w:p w14:paraId="3C386794" w14:textId="77777777" w:rsidR="002537A6" w:rsidRDefault="0078265D">
      <w:pPr>
        <w:pStyle w:val="Bibliografa"/>
      </w:pPr>
      <w:bookmarkStart w:id="158" w:name="ref-onder2005Different"/>
      <w:bookmarkEnd w:id="157"/>
      <w:proofErr w:type="spellStart"/>
      <w:r>
        <w:t>Onder</w:t>
      </w:r>
      <w:proofErr w:type="spellEnd"/>
      <w:r>
        <w:t xml:space="preserve">, S., </w:t>
      </w:r>
      <w:proofErr w:type="spellStart"/>
      <w:r>
        <w:t>Caliskan</w:t>
      </w:r>
      <w:proofErr w:type="spellEnd"/>
      <w:r>
        <w:t xml:space="preserve">, M. E., </w:t>
      </w:r>
      <w:proofErr w:type="spellStart"/>
      <w:r>
        <w:t>Onder</w:t>
      </w:r>
      <w:proofErr w:type="spellEnd"/>
      <w:r>
        <w:t xml:space="preserve">, D., &amp; </w:t>
      </w:r>
      <w:proofErr w:type="spellStart"/>
      <w:r>
        <w:t>Caliskan</w:t>
      </w:r>
      <w:proofErr w:type="spellEnd"/>
      <w:r>
        <w:t xml:space="preserve">, S. (2005). Different irrigation methods and water stress effects on potato yield and yield components. </w:t>
      </w:r>
      <w:r>
        <w:rPr>
          <w:i/>
        </w:rPr>
        <w:lastRenderedPageBreak/>
        <w:t>Agricultural Water Management</w:t>
      </w:r>
      <w:r>
        <w:t xml:space="preserve">, </w:t>
      </w:r>
      <w:r>
        <w:rPr>
          <w:i/>
        </w:rPr>
        <w:t>73</w:t>
      </w:r>
      <w:r>
        <w:t xml:space="preserve">(1), 73–86. </w:t>
      </w:r>
      <w:hyperlink r:id="rId41">
        <w:r>
          <w:rPr>
            <w:rStyle w:val="Hipervnculo"/>
          </w:rPr>
          <w:t>https://doi.org/10.1016/j.agwat.2004.09.023</w:t>
        </w:r>
      </w:hyperlink>
    </w:p>
    <w:p w14:paraId="5AEA7BF8" w14:textId="77777777" w:rsidR="002537A6" w:rsidRDefault="0078265D">
      <w:pPr>
        <w:pStyle w:val="Bibliografa"/>
      </w:pPr>
      <w:bookmarkStart w:id="159" w:name="ref-passioura1977Grain"/>
      <w:bookmarkEnd w:id="158"/>
      <w:proofErr w:type="spellStart"/>
      <w:r>
        <w:t>Passioura</w:t>
      </w:r>
      <w:proofErr w:type="spellEnd"/>
      <w:r>
        <w:t xml:space="preserve">, J. B. (1977). </w:t>
      </w:r>
      <w:r>
        <w:rPr>
          <w:i/>
        </w:rPr>
        <w:t>Grain yield, harvest index, and water use of wheat</w:t>
      </w:r>
      <w:r>
        <w:t xml:space="preserve">. </w:t>
      </w:r>
      <w:hyperlink r:id="rId42">
        <w:r>
          <w:rPr>
            <w:rStyle w:val="Hipervnculo"/>
          </w:rPr>
          <w:t>https://publications.csiro.au/rpr/pub?list=BRO\&amp;pid=procite:16a0b1b4-f4e0-4207-9cf6-3fd561de0889</w:t>
        </w:r>
      </w:hyperlink>
    </w:p>
    <w:p w14:paraId="70A2C5D0" w14:textId="77777777" w:rsidR="002537A6" w:rsidRPr="00536C54" w:rsidRDefault="0078265D">
      <w:pPr>
        <w:pStyle w:val="Bibliografa"/>
        <w:rPr>
          <w:lang w:val="es-ES"/>
        </w:rPr>
      </w:pPr>
      <w:bookmarkStart w:id="160" w:name="ref-plich2020Relations"/>
      <w:bookmarkEnd w:id="159"/>
      <w:proofErr w:type="spellStart"/>
      <w:r>
        <w:t>Plich</w:t>
      </w:r>
      <w:proofErr w:type="spellEnd"/>
      <w:r>
        <w:t xml:space="preserve">, J., </w:t>
      </w:r>
      <w:proofErr w:type="spellStart"/>
      <w:r>
        <w:t>Boguszewska-Mańkowska</w:t>
      </w:r>
      <w:proofErr w:type="spellEnd"/>
      <w:r>
        <w:t xml:space="preserve">, D., &amp; </w:t>
      </w:r>
      <w:proofErr w:type="spellStart"/>
      <w:r>
        <w:t>Marczewski</w:t>
      </w:r>
      <w:proofErr w:type="spellEnd"/>
      <w:r>
        <w:t xml:space="preserve">, W. (2020). Relations Between Photosynthetic Parameters and Drought-Induced Tuber Yield Decrease in Katahdin-Derived Potato Cultivars. </w:t>
      </w:r>
      <w:r w:rsidRPr="00536C54">
        <w:rPr>
          <w:i/>
          <w:lang w:val="es-ES"/>
        </w:rPr>
        <w:t xml:space="preserve">Potato </w:t>
      </w:r>
      <w:proofErr w:type="spellStart"/>
      <w:r w:rsidRPr="00536C54">
        <w:rPr>
          <w:i/>
          <w:lang w:val="es-ES"/>
        </w:rPr>
        <w:t>Research</w:t>
      </w:r>
      <w:proofErr w:type="spellEnd"/>
      <w:r w:rsidRPr="00536C54">
        <w:rPr>
          <w:lang w:val="es-ES"/>
        </w:rPr>
        <w:t xml:space="preserve">. </w:t>
      </w:r>
      <w:hyperlink r:id="rId43">
        <w:r w:rsidRPr="00536C54">
          <w:rPr>
            <w:rStyle w:val="Hipervnculo"/>
            <w:lang w:val="es-ES"/>
          </w:rPr>
          <w:t>https://doi.org/10.1007/s11540-020-09451-3</w:t>
        </w:r>
      </w:hyperlink>
    </w:p>
    <w:p w14:paraId="2F8BABE8" w14:textId="77777777" w:rsidR="002537A6" w:rsidRDefault="0078265D">
      <w:pPr>
        <w:pStyle w:val="Bibliografa"/>
      </w:pPr>
      <w:bookmarkStart w:id="161" w:name="ref-ramirez2014Chlorophyll"/>
      <w:bookmarkEnd w:id="160"/>
      <w:r w:rsidRPr="00536C54">
        <w:rPr>
          <w:lang w:val="es-ES"/>
        </w:rPr>
        <w:t xml:space="preserve">Ramírez, D. A., Yactayo, W., Gutiérrez, R., Mares, V., De Mendiburu, F., Posadas, A., &amp; Quiroz, R. (2014). </w:t>
      </w:r>
      <w:r>
        <w:t xml:space="preserve">Chlorophyll concentration in leaves is an indicator of potato tuber yield in water-shortage conditions. </w:t>
      </w:r>
      <w:r>
        <w:rPr>
          <w:i/>
        </w:rPr>
        <w:t xml:space="preserve">Scientia </w:t>
      </w:r>
      <w:proofErr w:type="spellStart"/>
      <w:r>
        <w:rPr>
          <w:i/>
        </w:rPr>
        <w:t>Horticulturae</w:t>
      </w:r>
      <w:proofErr w:type="spellEnd"/>
      <w:r>
        <w:t xml:space="preserve">, </w:t>
      </w:r>
      <w:r>
        <w:rPr>
          <w:i/>
        </w:rPr>
        <w:t>168</w:t>
      </w:r>
      <w:r>
        <w:t xml:space="preserve">, 202–209. </w:t>
      </w:r>
      <w:hyperlink r:id="rId44">
        <w:r>
          <w:rPr>
            <w:rStyle w:val="Hipervnculo"/>
          </w:rPr>
          <w:t>https://doi.org/10.1016/j.scienta.2014.01.036</w:t>
        </w:r>
      </w:hyperlink>
    </w:p>
    <w:p w14:paraId="1C4EBA20" w14:textId="77777777" w:rsidR="002537A6" w:rsidRDefault="0078265D">
      <w:pPr>
        <w:pStyle w:val="Bibliografa"/>
      </w:pPr>
      <w:bookmarkStart w:id="162" w:name="ref-ray1998effect"/>
      <w:bookmarkEnd w:id="161"/>
      <w:r>
        <w:t xml:space="preserve">Ray, J. D., &amp; Sinclair, T. R. (1998). The effect of pot size on growth and transpiration of maize and soybean during water deficit stress. </w:t>
      </w:r>
      <w:r>
        <w:rPr>
          <w:i/>
        </w:rPr>
        <w:t>Journal of Experimental Botany</w:t>
      </w:r>
      <w:r>
        <w:t xml:space="preserve">, </w:t>
      </w:r>
      <w:r>
        <w:rPr>
          <w:i/>
        </w:rPr>
        <w:t>49</w:t>
      </w:r>
      <w:r>
        <w:t xml:space="preserve">(325), 1381–1386. </w:t>
      </w:r>
      <w:hyperlink r:id="rId45">
        <w:r>
          <w:rPr>
            <w:rStyle w:val="Hipervnculo"/>
          </w:rPr>
          <w:t>https://doi.org/10.1093/jxb/49.325.1381</w:t>
        </w:r>
      </w:hyperlink>
    </w:p>
    <w:p w14:paraId="1347251C" w14:textId="77777777" w:rsidR="002537A6" w:rsidRDefault="0078265D">
      <w:pPr>
        <w:pStyle w:val="Bibliografa"/>
      </w:pPr>
      <w:bookmarkStart w:id="163" w:name="ref-R-base"/>
      <w:bookmarkEnd w:id="162"/>
      <w:r>
        <w:t xml:space="preserve">R Core Team. (2019). </w:t>
      </w:r>
      <w:r>
        <w:rPr>
          <w:i/>
        </w:rPr>
        <w:t>R: A language and environment for statistical computing</w:t>
      </w:r>
      <w:r>
        <w:t xml:space="preserve">. R Foundation for Statistical Computing. </w:t>
      </w:r>
      <w:hyperlink r:id="rId46">
        <w:r>
          <w:rPr>
            <w:rStyle w:val="Hipervnculo"/>
          </w:rPr>
          <w:t>https://www.R-project.org/</w:t>
        </w:r>
      </w:hyperlink>
    </w:p>
    <w:p w14:paraId="2B676197" w14:textId="77777777" w:rsidR="002537A6" w:rsidRPr="00536C54" w:rsidRDefault="0078265D">
      <w:pPr>
        <w:pStyle w:val="Bibliografa"/>
        <w:rPr>
          <w:lang w:val="es-ES"/>
        </w:rPr>
      </w:pPr>
      <w:bookmarkStart w:id="164" w:name="ref-reddy2020Leaf"/>
      <w:bookmarkEnd w:id="163"/>
      <w:r>
        <w:t xml:space="preserve">Reddy, S. H., Singhal, R. K., DaCosta, M. V. J., </w:t>
      </w:r>
      <w:proofErr w:type="spellStart"/>
      <w:r>
        <w:t>Kambalimath</w:t>
      </w:r>
      <w:proofErr w:type="spellEnd"/>
      <w:r>
        <w:t xml:space="preserve">, S. K., </w:t>
      </w:r>
      <w:proofErr w:type="spellStart"/>
      <w:r>
        <w:t>Rajanna</w:t>
      </w:r>
      <w:proofErr w:type="spellEnd"/>
      <w:r>
        <w:t xml:space="preserve">, M. P., </w:t>
      </w:r>
      <w:proofErr w:type="spellStart"/>
      <w:r>
        <w:t>Muthurajan</w:t>
      </w:r>
      <w:proofErr w:type="spellEnd"/>
      <w:r>
        <w:t xml:space="preserve">, R., </w:t>
      </w:r>
      <w:proofErr w:type="spellStart"/>
      <w:r>
        <w:t>Sevanthi</w:t>
      </w:r>
      <w:proofErr w:type="spellEnd"/>
      <w:r>
        <w:t xml:space="preserve">, A. M., Mohapatra, T., </w:t>
      </w:r>
      <w:proofErr w:type="spellStart"/>
      <w:r>
        <w:t>Sarla</w:t>
      </w:r>
      <w:proofErr w:type="spellEnd"/>
      <w:r>
        <w:t xml:space="preserve">, N., </w:t>
      </w:r>
      <w:proofErr w:type="spellStart"/>
      <w:r>
        <w:t>Chinnusamy</w:t>
      </w:r>
      <w:proofErr w:type="spellEnd"/>
      <w:r>
        <w:t xml:space="preserve">, V., S, G. K., Singh, A. K., Singh, N. K., Sharma, R. P., </w:t>
      </w:r>
      <w:proofErr w:type="spellStart"/>
      <w:r>
        <w:t>Pathappa</w:t>
      </w:r>
      <w:proofErr w:type="spellEnd"/>
      <w:r>
        <w:t xml:space="preserve">, N., &amp; </w:t>
      </w:r>
      <w:proofErr w:type="spellStart"/>
      <w:r>
        <w:t>Sheshshayee</w:t>
      </w:r>
      <w:proofErr w:type="spellEnd"/>
      <w:r>
        <w:t xml:space="preserve">, S. M. (2020). Leaf mass area determines water use efficiency through its influence on carbon gain in rice mutants. </w:t>
      </w:r>
      <w:proofErr w:type="spellStart"/>
      <w:r w:rsidRPr="00536C54">
        <w:rPr>
          <w:i/>
          <w:lang w:val="es-ES"/>
        </w:rPr>
        <w:t>Physiologia</w:t>
      </w:r>
      <w:proofErr w:type="spellEnd"/>
      <w:r w:rsidRPr="00536C54">
        <w:rPr>
          <w:i/>
          <w:lang w:val="es-ES"/>
        </w:rPr>
        <w:t xml:space="preserve"> </w:t>
      </w:r>
      <w:proofErr w:type="spellStart"/>
      <w:r w:rsidRPr="00536C54">
        <w:rPr>
          <w:i/>
          <w:lang w:val="es-ES"/>
        </w:rPr>
        <w:t>Plantarum</w:t>
      </w:r>
      <w:proofErr w:type="spellEnd"/>
      <w:r w:rsidRPr="00536C54">
        <w:rPr>
          <w:lang w:val="es-ES"/>
        </w:rPr>
        <w:t xml:space="preserve">, </w:t>
      </w:r>
      <w:r w:rsidRPr="00536C54">
        <w:rPr>
          <w:i/>
          <w:lang w:val="es-ES"/>
        </w:rPr>
        <w:t>n/a</w:t>
      </w:r>
      <w:r w:rsidRPr="00536C54">
        <w:rPr>
          <w:lang w:val="es-ES"/>
        </w:rPr>
        <w:t xml:space="preserve">(n/a). </w:t>
      </w:r>
      <w:hyperlink r:id="rId47">
        <w:r w:rsidRPr="00536C54">
          <w:rPr>
            <w:rStyle w:val="Hipervnculo"/>
            <w:lang w:val="es-ES"/>
          </w:rPr>
          <w:t>https://doi.org/10.1111/ppl.13062</w:t>
        </w:r>
      </w:hyperlink>
    </w:p>
    <w:p w14:paraId="38179D19" w14:textId="77777777" w:rsidR="002537A6" w:rsidRPr="00536C54" w:rsidRDefault="0078265D">
      <w:pPr>
        <w:pStyle w:val="Bibliografa"/>
        <w:rPr>
          <w:lang w:val="es-ES"/>
        </w:rPr>
      </w:pPr>
      <w:bookmarkStart w:id="165" w:name="ref-rodriguez-perez2017Drought"/>
      <w:bookmarkEnd w:id="164"/>
      <w:r w:rsidRPr="00536C54">
        <w:rPr>
          <w:lang w:val="es-ES"/>
        </w:rPr>
        <w:t xml:space="preserve">Rodríguez-Pérez, L., L, C. E. </w:t>
      </w:r>
      <w:proofErr w:type="spellStart"/>
      <w:r w:rsidRPr="00536C54">
        <w:rPr>
          <w:lang w:val="es-ES"/>
        </w:rPr>
        <w:t>Ñústez</w:t>
      </w:r>
      <w:proofErr w:type="spellEnd"/>
      <w:r w:rsidRPr="00536C54">
        <w:rPr>
          <w:lang w:val="es-ES"/>
        </w:rPr>
        <w:t xml:space="preserve">, Moreno F, L. P., Rodríguez-Pérez, L., L, C. E. </w:t>
      </w:r>
      <w:proofErr w:type="spellStart"/>
      <w:r w:rsidRPr="00536C54">
        <w:rPr>
          <w:lang w:val="es-ES"/>
        </w:rPr>
        <w:t>Ñústez</w:t>
      </w:r>
      <w:proofErr w:type="spellEnd"/>
      <w:r w:rsidRPr="00536C54">
        <w:rPr>
          <w:lang w:val="es-ES"/>
        </w:rPr>
        <w:t xml:space="preserve">, &amp; Moreno F, L. P. (2017). </w:t>
      </w:r>
      <w:r>
        <w:t xml:space="preserve">Drought stress affects physiological parameters but not tuber yield in three Andean potato (Solanum tuberosum L.) Cultivars. </w:t>
      </w:r>
      <w:r w:rsidRPr="00536C54">
        <w:rPr>
          <w:i/>
          <w:lang w:val="es-ES"/>
        </w:rPr>
        <w:t>Agronomía Colombiana</w:t>
      </w:r>
      <w:r w:rsidRPr="00536C54">
        <w:rPr>
          <w:lang w:val="es-ES"/>
        </w:rPr>
        <w:t xml:space="preserve">, </w:t>
      </w:r>
      <w:r w:rsidRPr="00536C54">
        <w:rPr>
          <w:i/>
          <w:lang w:val="es-ES"/>
        </w:rPr>
        <w:t>35</w:t>
      </w:r>
      <w:r w:rsidRPr="00536C54">
        <w:rPr>
          <w:lang w:val="es-ES"/>
        </w:rPr>
        <w:t xml:space="preserve">(2), 158–170. </w:t>
      </w:r>
      <w:hyperlink r:id="rId48">
        <w:r w:rsidRPr="00536C54">
          <w:rPr>
            <w:rStyle w:val="Hipervnculo"/>
            <w:lang w:val="es-ES"/>
          </w:rPr>
          <w:t>https://doi.org/10.15446/agron.colomb.v35n2.65901</w:t>
        </w:r>
      </w:hyperlink>
    </w:p>
    <w:p w14:paraId="7CF2873E" w14:textId="77777777" w:rsidR="002537A6" w:rsidRDefault="0078265D">
      <w:pPr>
        <w:pStyle w:val="Bibliografa"/>
      </w:pPr>
      <w:bookmarkStart w:id="166" w:name="ref-rolando2015Leaf"/>
      <w:bookmarkEnd w:id="165"/>
      <w:r w:rsidRPr="00536C54">
        <w:rPr>
          <w:lang w:val="es-ES"/>
        </w:rPr>
        <w:t xml:space="preserve">Rolando, J. L., Ramírez, D. A., Yactayo, W., </w:t>
      </w:r>
      <w:proofErr w:type="spellStart"/>
      <w:r w:rsidRPr="00536C54">
        <w:rPr>
          <w:lang w:val="es-ES"/>
        </w:rPr>
        <w:t>Monneveux</w:t>
      </w:r>
      <w:proofErr w:type="spellEnd"/>
      <w:r w:rsidRPr="00536C54">
        <w:rPr>
          <w:lang w:val="es-ES"/>
        </w:rPr>
        <w:t xml:space="preserve">, P., &amp; Quiroz, R. (2015). </w:t>
      </w:r>
      <w:r>
        <w:t xml:space="preserve">Leaf greenness as a drought tolerance related trait in potato (Solanum tuberosum </w:t>
      </w:r>
      <w:r>
        <w:lastRenderedPageBreak/>
        <w:t xml:space="preserve">L.). </w:t>
      </w:r>
      <w:r>
        <w:rPr>
          <w:i/>
        </w:rPr>
        <w:t>Environmental and Experimental Botany</w:t>
      </w:r>
      <w:r>
        <w:t xml:space="preserve">, </w:t>
      </w:r>
      <w:r>
        <w:rPr>
          <w:i/>
        </w:rPr>
        <w:t>110</w:t>
      </w:r>
      <w:r>
        <w:t xml:space="preserve">, 27–35. </w:t>
      </w:r>
      <w:hyperlink r:id="rId49">
        <w:r>
          <w:rPr>
            <w:rStyle w:val="Hipervnculo"/>
          </w:rPr>
          <w:t>https://doi.org/10.1016/j.envexpbot.2014.09.006</w:t>
        </w:r>
      </w:hyperlink>
    </w:p>
    <w:p w14:paraId="7F3B5A71" w14:textId="77777777" w:rsidR="002537A6" w:rsidRDefault="0078265D">
      <w:pPr>
        <w:pStyle w:val="Bibliografa"/>
      </w:pPr>
      <w:bookmarkStart w:id="167" w:name="ref-rueden2017ImageJ2"/>
      <w:bookmarkEnd w:id="166"/>
      <w:proofErr w:type="spellStart"/>
      <w:r>
        <w:t>Rueden</w:t>
      </w:r>
      <w:proofErr w:type="spellEnd"/>
      <w:r>
        <w:t xml:space="preserve">, C. T., </w:t>
      </w:r>
      <w:proofErr w:type="spellStart"/>
      <w:r>
        <w:t>Schindelin</w:t>
      </w:r>
      <w:proofErr w:type="spellEnd"/>
      <w:r>
        <w:t xml:space="preserve">, J., </w:t>
      </w:r>
      <w:proofErr w:type="spellStart"/>
      <w:r>
        <w:t>Hiner</w:t>
      </w:r>
      <w:proofErr w:type="spellEnd"/>
      <w:r>
        <w:t xml:space="preserve">, M. C., </w:t>
      </w:r>
      <w:proofErr w:type="spellStart"/>
      <w:r>
        <w:t>DeZonia</w:t>
      </w:r>
      <w:proofErr w:type="spellEnd"/>
      <w:r>
        <w:t xml:space="preserve">, B. E., Walter, A. E., Arena, E. T., &amp; </w:t>
      </w:r>
      <w:proofErr w:type="spellStart"/>
      <w:r>
        <w:t>Eliceiri</w:t>
      </w:r>
      <w:proofErr w:type="spellEnd"/>
      <w:r>
        <w:t xml:space="preserve">, K. W. (2017). ImageJ2: ImageJ for the next generation of scientific image data. </w:t>
      </w:r>
      <w:r>
        <w:rPr>
          <w:i/>
        </w:rPr>
        <w:t>BMC Bioinformatics</w:t>
      </w:r>
      <w:r>
        <w:t xml:space="preserve">, </w:t>
      </w:r>
      <w:r>
        <w:rPr>
          <w:i/>
        </w:rPr>
        <w:t>18</w:t>
      </w:r>
      <w:r>
        <w:t xml:space="preserve">(1), 529. </w:t>
      </w:r>
      <w:hyperlink r:id="rId50">
        <w:r>
          <w:rPr>
            <w:rStyle w:val="Hipervnculo"/>
          </w:rPr>
          <w:t>https://doi.org/10.1186/s12859-017-1934-z</w:t>
        </w:r>
      </w:hyperlink>
    </w:p>
    <w:p w14:paraId="2309AA3F" w14:textId="77777777" w:rsidR="002537A6" w:rsidRDefault="0078265D">
      <w:pPr>
        <w:pStyle w:val="Bibliografa"/>
      </w:pPr>
      <w:bookmarkStart w:id="168" w:name="ref-ruttanaprasert2016Effects"/>
      <w:bookmarkEnd w:id="167"/>
      <w:proofErr w:type="spellStart"/>
      <w:r>
        <w:t>Ruttanaprasert</w:t>
      </w:r>
      <w:proofErr w:type="spellEnd"/>
      <w:r>
        <w:t xml:space="preserve">, R., </w:t>
      </w:r>
      <w:proofErr w:type="spellStart"/>
      <w:r>
        <w:t>Jogloy</w:t>
      </w:r>
      <w:proofErr w:type="spellEnd"/>
      <w:r>
        <w:t xml:space="preserve">, S., </w:t>
      </w:r>
      <w:proofErr w:type="spellStart"/>
      <w:r>
        <w:t>Vorasoot</w:t>
      </w:r>
      <w:proofErr w:type="spellEnd"/>
      <w:r>
        <w:t xml:space="preserve">, N., </w:t>
      </w:r>
      <w:proofErr w:type="spellStart"/>
      <w:r>
        <w:t>Kesmala</w:t>
      </w:r>
      <w:proofErr w:type="spellEnd"/>
      <w:r>
        <w:t xml:space="preserve">, T., Kanwar, R. S., Holbrook, C. C., &amp; </w:t>
      </w:r>
      <w:proofErr w:type="spellStart"/>
      <w:r>
        <w:t>Patanothai</w:t>
      </w:r>
      <w:proofErr w:type="spellEnd"/>
      <w:r>
        <w:t xml:space="preserve">, A. (2016). Effects of water stress on total biomass, tuber yield, harvest index and water use efficiency in Jerusalem artichoke. </w:t>
      </w:r>
      <w:r>
        <w:rPr>
          <w:i/>
        </w:rPr>
        <w:t>Agricultural Water Management</w:t>
      </w:r>
      <w:r>
        <w:t xml:space="preserve">, </w:t>
      </w:r>
      <w:r>
        <w:rPr>
          <w:i/>
        </w:rPr>
        <w:t>166</w:t>
      </w:r>
      <w:r>
        <w:t xml:space="preserve">, 130–138. </w:t>
      </w:r>
      <w:hyperlink r:id="rId51">
        <w:r>
          <w:rPr>
            <w:rStyle w:val="Hipervnculo"/>
          </w:rPr>
          <w:t>https://doi.org/10.1016/j.agwat.2015.12.022</w:t>
        </w:r>
      </w:hyperlink>
    </w:p>
    <w:p w14:paraId="44D4FCD7" w14:textId="77777777" w:rsidR="002537A6" w:rsidRPr="00536C54" w:rsidRDefault="0078265D">
      <w:pPr>
        <w:pStyle w:val="Bibliografa"/>
        <w:rPr>
          <w:lang w:val="es-ES"/>
        </w:rPr>
      </w:pPr>
      <w:bookmarkStart w:id="169" w:name="ref-saravia2016Yield"/>
      <w:bookmarkEnd w:id="168"/>
      <w:r>
        <w:t xml:space="preserve">Saravia, D., </w:t>
      </w:r>
      <w:proofErr w:type="spellStart"/>
      <w:r>
        <w:t>Farfán-Vignolo</w:t>
      </w:r>
      <w:proofErr w:type="spellEnd"/>
      <w:r>
        <w:t xml:space="preserve">, E. R., Gutiérrez, R., De </w:t>
      </w:r>
      <w:proofErr w:type="spellStart"/>
      <w:r>
        <w:t>Mendiburu</w:t>
      </w:r>
      <w:proofErr w:type="spellEnd"/>
      <w:r>
        <w:t xml:space="preserve">, F., </w:t>
      </w:r>
      <w:proofErr w:type="spellStart"/>
      <w:r>
        <w:t>Schafleitner</w:t>
      </w:r>
      <w:proofErr w:type="spellEnd"/>
      <w:r>
        <w:t xml:space="preserve">, R., </w:t>
      </w:r>
      <w:proofErr w:type="spellStart"/>
      <w:r>
        <w:t>Bonierbale</w:t>
      </w:r>
      <w:proofErr w:type="spellEnd"/>
      <w:r>
        <w:t xml:space="preserve">, M., &amp; Khan, M. A. (2016). Yield and Physiological Response of Potatoes Indicate Different Strategies to Cope with Drought Stress and Nitrogen Fertilization. </w:t>
      </w:r>
      <w:r w:rsidRPr="00536C54">
        <w:rPr>
          <w:i/>
          <w:lang w:val="es-ES"/>
        </w:rPr>
        <w:t xml:space="preserve">American </w:t>
      </w:r>
      <w:proofErr w:type="spellStart"/>
      <w:r w:rsidRPr="00536C54">
        <w:rPr>
          <w:i/>
          <w:lang w:val="es-ES"/>
        </w:rPr>
        <w:t>Journal</w:t>
      </w:r>
      <w:proofErr w:type="spellEnd"/>
      <w:r w:rsidRPr="00536C54">
        <w:rPr>
          <w:i/>
          <w:lang w:val="es-ES"/>
        </w:rPr>
        <w:t xml:space="preserve"> </w:t>
      </w:r>
      <w:proofErr w:type="spellStart"/>
      <w:r w:rsidRPr="00536C54">
        <w:rPr>
          <w:i/>
          <w:lang w:val="es-ES"/>
        </w:rPr>
        <w:t>of</w:t>
      </w:r>
      <w:proofErr w:type="spellEnd"/>
      <w:r w:rsidRPr="00536C54">
        <w:rPr>
          <w:i/>
          <w:lang w:val="es-ES"/>
        </w:rPr>
        <w:t xml:space="preserve"> Potato </w:t>
      </w:r>
      <w:proofErr w:type="spellStart"/>
      <w:r w:rsidRPr="00536C54">
        <w:rPr>
          <w:i/>
          <w:lang w:val="es-ES"/>
        </w:rPr>
        <w:t>Research</w:t>
      </w:r>
      <w:proofErr w:type="spellEnd"/>
      <w:r w:rsidRPr="00536C54">
        <w:rPr>
          <w:lang w:val="es-ES"/>
        </w:rPr>
        <w:t xml:space="preserve">, </w:t>
      </w:r>
      <w:r w:rsidRPr="00536C54">
        <w:rPr>
          <w:i/>
          <w:lang w:val="es-ES"/>
        </w:rPr>
        <w:t>93</w:t>
      </w:r>
      <w:r w:rsidRPr="00536C54">
        <w:rPr>
          <w:lang w:val="es-ES"/>
        </w:rPr>
        <w:t xml:space="preserve">(3), 288–295. </w:t>
      </w:r>
      <w:hyperlink r:id="rId52">
        <w:r w:rsidRPr="00536C54">
          <w:rPr>
            <w:rStyle w:val="Hipervnculo"/>
            <w:lang w:val="es-ES"/>
          </w:rPr>
          <w:t>https://doi.org/10.1007/s12230-016-9505-9</w:t>
        </w:r>
      </w:hyperlink>
    </w:p>
    <w:p w14:paraId="39F4A8A9" w14:textId="77777777" w:rsidR="002537A6" w:rsidRDefault="0078265D">
      <w:pPr>
        <w:pStyle w:val="Bibliografa"/>
      </w:pPr>
      <w:bookmarkStart w:id="170" w:name="ref-schafleitner2007Field"/>
      <w:bookmarkEnd w:id="169"/>
      <w:proofErr w:type="spellStart"/>
      <w:r w:rsidRPr="00536C54">
        <w:rPr>
          <w:lang w:val="es-ES"/>
        </w:rPr>
        <w:t>Schafleitner</w:t>
      </w:r>
      <w:proofErr w:type="spellEnd"/>
      <w:r w:rsidRPr="00536C54">
        <w:rPr>
          <w:lang w:val="es-ES"/>
        </w:rPr>
        <w:t xml:space="preserve">, R., </w:t>
      </w:r>
      <w:proofErr w:type="spellStart"/>
      <w:r w:rsidRPr="00536C54">
        <w:rPr>
          <w:lang w:val="es-ES"/>
        </w:rPr>
        <w:t>Gutierrez</w:t>
      </w:r>
      <w:proofErr w:type="spellEnd"/>
      <w:r w:rsidRPr="00536C54">
        <w:rPr>
          <w:lang w:val="es-ES"/>
        </w:rPr>
        <w:t xml:space="preserve">, R., Espino, R., </w:t>
      </w:r>
      <w:proofErr w:type="spellStart"/>
      <w:r w:rsidRPr="00536C54">
        <w:rPr>
          <w:lang w:val="es-ES"/>
        </w:rPr>
        <w:t>Gaudin</w:t>
      </w:r>
      <w:proofErr w:type="spellEnd"/>
      <w:r w:rsidRPr="00536C54">
        <w:rPr>
          <w:lang w:val="es-ES"/>
        </w:rPr>
        <w:t xml:space="preserve">, A., Pérez, J., Martínez, M., Domínguez, A., </w:t>
      </w:r>
      <w:proofErr w:type="spellStart"/>
      <w:r w:rsidRPr="00536C54">
        <w:rPr>
          <w:lang w:val="es-ES"/>
        </w:rPr>
        <w:t>Tincopa</w:t>
      </w:r>
      <w:proofErr w:type="spellEnd"/>
      <w:r w:rsidRPr="00536C54">
        <w:rPr>
          <w:lang w:val="es-ES"/>
        </w:rPr>
        <w:t xml:space="preserve">, L., Alvarado, C., </w:t>
      </w:r>
      <w:proofErr w:type="spellStart"/>
      <w:r w:rsidRPr="00536C54">
        <w:rPr>
          <w:lang w:val="es-ES"/>
        </w:rPr>
        <w:t>Numberto</w:t>
      </w:r>
      <w:proofErr w:type="spellEnd"/>
      <w:r w:rsidRPr="00536C54">
        <w:rPr>
          <w:lang w:val="es-ES"/>
        </w:rPr>
        <w:t xml:space="preserve">, G., &amp; </w:t>
      </w:r>
      <w:proofErr w:type="spellStart"/>
      <w:r w:rsidRPr="00536C54">
        <w:rPr>
          <w:lang w:val="es-ES"/>
        </w:rPr>
        <w:t>Bonierbale</w:t>
      </w:r>
      <w:proofErr w:type="spellEnd"/>
      <w:r w:rsidRPr="00536C54">
        <w:rPr>
          <w:lang w:val="es-ES"/>
        </w:rPr>
        <w:t xml:space="preserve">, M. (2007). </w:t>
      </w:r>
      <w:r>
        <w:t xml:space="preserve">Field Screening for Variation of Drought Tolerance in Solanum tuberosum L. By Agronomical, Physiological and Genetic Analysis. </w:t>
      </w:r>
      <w:r>
        <w:rPr>
          <w:i/>
        </w:rPr>
        <w:t>Potato Research</w:t>
      </w:r>
      <w:r>
        <w:t xml:space="preserve">, </w:t>
      </w:r>
      <w:r>
        <w:rPr>
          <w:i/>
        </w:rPr>
        <w:t>50</w:t>
      </w:r>
      <w:r>
        <w:t xml:space="preserve">(1), 71–85. </w:t>
      </w:r>
      <w:hyperlink r:id="rId53">
        <w:r>
          <w:rPr>
            <w:rStyle w:val="Hipervnculo"/>
          </w:rPr>
          <w:t>https://doi.org/10.1007/s11540-007-9030-9</w:t>
        </w:r>
      </w:hyperlink>
    </w:p>
    <w:p w14:paraId="79F72C17" w14:textId="77777777" w:rsidR="002537A6" w:rsidRDefault="0078265D">
      <w:pPr>
        <w:pStyle w:val="Bibliografa"/>
      </w:pPr>
      <w:bookmarkStart w:id="171" w:name="ref-shahnazari2007Effects"/>
      <w:bookmarkEnd w:id="170"/>
      <w:proofErr w:type="spellStart"/>
      <w:r>
        <w:t>Shahnazari</w:t>
      </w:r>
      <w:proofErr w:type="spellEnd"/>
      <w:r>
        <w:t xml:space="preserve">, A., Liu, F., Andersen, M. N., Jacobsen, S.-E., &amp; Jensen, C. R. (2007). Effects of partial root-zone drying on yield, tuber size and water use efficiency in potato under field conditions. </w:t>
      </w:r>
      <w:r>
        <w:rPr>
          <w:i/>
        </w:rPr>
        <w:t>Field Crops Research</w:t>
      </w:r>
      <w:r>
        <w:t xml:space="preserve">, </w:t>
      </w:r>
      <w:r>
        <w:rPr>
          <w:i/>
        </w:rPr>
        <w:t>100</w:t>
      </w:r>
      <w:r>
        <w:t xml:space="preserve">(1), 117–124. </w:t>
      </w:r>
      <w:hyperlink r:id="rId54">
        <w:r>
          <w:rPr>
            <w:rStyle w:val="Hipervnculo"/>
          </w:rPr>
          <w:t>https://doi.org/10.1016/j.fcr.2006.05.010</w:t>
        </w:r>
      </w:hyperlink>
    </w:p>
    <w:p w14:paraId="1A636040" w14:textId="77777777" w:rsidR="002537A6" w:rsidRDefault="0078265D">
      <w:pPr>
        <w:pStyle w:val="Bibliografa"/>
      </w:pPr>
      <w:bookmarkStart w:id="172" w:name="ref-sinclair1986Influence"/>
      <w:bookmarkEnd w:id="171"/>
      <w:r>
        <w:t xml:space="preserve">Sinclair, T., &amp; Ludlow, M. (1986). Influence of Soil Water Supply on the Plant Water Balance of Four Tropical Grain Legumes. </w:t>
      </w:r>
      <w:r>
        <w:rPr>
          <w:i/>
        </w:rPr>
        <w:t>Australian Journal of Plant Physiology</w:t>
      </w:r>
      <w:r>
        <w:t xml:space="preserve">, </w:t>
      </w:r>
      <w:r>
        <w:rPr>
          <w:i/>
        </w:rPr>
        <w:t>13</w:t>
      </w:r>
      <w:r>
        <w:t xml:space="preserve">(3), 329. </w:t>
      </w:r>
      <w:hyperlink r:id="rId55">
        <w:r>
          <w:rPr>
            <w:rStyle w:val="Hipervnculo"/>
          </w:rPr>
          <w:t>https://doi.org/10.1071/PP9860329</w:t>
        </w:r>
      </w:hyperlink>
    </w:p>
    <w:p w14:paraId="71702E52" w14:textId="77777777" w:rsidR="002537A6" w:rsidRDefault="0078265D">
      <w:pPr>
        <w:pStyle w:val="Bibliografa"/>
      </w:pPr>
      <w:bookmarkStart w:id="173" w:name="ref-sinclair1984WaterUse"/>
      <w:bookmarkEnd w:id="172"/>
      <w:r>
        <w:t xml:space="preserve">Sinclair, T. R., Tanner, C. B., &amp; Bennett, J. M. (1984). Water-Use Efficiency in Crop Production. </w:t>
      </w:r>
      <w:proofErr w:type="spellStart"/>
      <w:r>
        <w:rPr>
          <w:i/>
        </w:rPr>
        <w:t>BioScience</w:t>
      </w:r>
      <w:proofErr w:type="spellEnd"/>
      <w:r>
        <w:t xml:space="preserve">, </w:t>
      </w:r>
      <w:r>
        <w:rPr>
          <w:i/>
        </w:rPr>
        <w:t>34</w:t>
      </w:r>
      <w:r>
        <w:t xml:space="preserve">(1), 36–40. </w:t>
      </w:r>
      <w:hyperlink r:id="rId56">
        <w:r>
          <w:rPr>
            <w:rStyle w:val="Hipervnculo"/>
          </w:rPr>
          <w:t>https://doi.org/10.2307/1309424</w:t>
        </w:r>
      </w:hyperlink>
    </w:p>
    <w:p w14:paraId="77ADED08" w14:textId="77777777" w:rsidR="002537A6" w:rsidRDefault="0078265D">
      <w:pPr>
        <w:pStyle w:val="Bibliografa"/>
      </w:pPr>
      <w:bookmarkStart w:id="174" w:name="ref-soltys-kalina2016effect"/>
      <w:bookmarkEnd w:id="173"/>
      <w:proofErr w:type="spellStart"/>
      <w:r>
        <w:t>Soltys-Kalina</w:t>
      </w:r>
      <w:proofErr w:type="spellEnd"/>
      <w:r>
        <w:t xml:space="preserve">, D., </w:t>
      </w:r>
      <w:proofErr w:type="spellStart"/>
      <w:r>
        <w:t>Plich</w:t>
      </w:r>
      <w:proofErr w:type="spellEnd"/>
      <w:r>
        <w:t xml:space="preserve">, J., </w:t>
      </w:r>
      <w:proofErr w:type="spellStart"/>
      <w:r>
        <w:t>Strzelczyk-Żyta</w:t>
      </w:r>
      <w:proofErr w:type="spellEnd"/>
      <w:r>
        <w:t xml:space="preserve">, D., </w:t>
      </w:r>
      <w:proofErr w:type="spellStart"/>
      <w:r>
        <w:t>Śliwka</w:t>
      </w:r>
      <w:proofErr w:type="spellEnd"/>
      <w:r>
        <w:t xml:space="preserve">, J., &amp; </w:t>
      </w:r>
      <w:proofErr w:type="spellStart"/>
      <w:r>
        <w:t>Marczewski</w:t>
      </w:r>
      <w:proofErr w:type="spellEnd"/>
      <w:r>
        <w:t xml:space="preserve">, W. (2016). The effect of drought stress on the leaf relative water content and </w:t>
      </w:r>
      <w:r>
        <w:lastRenderedPageBreak/>
        <w:t xml:space="preserve">tuber yield of a half-sib family of “Katahdin”-derived potato cultivars. </w:t>
      </w:r>
      <w:r>
        <w:rPr>
          <w:i/>
        </w:rPr>
        <w:t>Breeding Science</w:t>
      </w:r>
      <w:r>
        <w:t xml:space="preserve">, </w:t>
      </w:r>
      <w:r>
        <w:rPr>
          <w:i/>
        </w:rPr>
        <w:t>66</w:t>
      </w:r>
      <w:r>
        <w:t xml:space="preserve">(2), 328–331. </w:t>
      </w:r>
      <w:hyperlink r:id="rId57">
        <w:r>
          <w:rPr>
            <w:rStyle w:val="Hipervnculo"/>
          </w:rPr>
          <w:t>https://doi.org/10.1270/jsbbs.66.328</w:t>
        </w:r>
      </w:hyperlink>
    </w:p>
    <w:p w14:paraId="666B45D0" w14:textId="77777777" w:rsidR="002537A6" w:rsidRDefault="0078265D">
      <w:pPr>
        <w:pStyle w:val="Bibliografa"/>
      </w:pPr>
      <w:bookmarkStart w:id="175" w:name="ref-songsri2009Association"/>
      <w:bookmarkEnd w:id="174"/>
      <w:proofErr w:type="spellStart"/>
      <w:r>
        <w:t>Songsri</w:t>
      </w:r>
      <w:proofErr w:type="spellEnd"/>
      <w:r>
        <w:t xml:space="preserve">, P., </w:t>
      </w:r>
      <w:proofErr w:type="spellStart"/>
      <w:r>
        <w:t>Jogloy</w:t>
      </w:r>
      <w:proofErr w:type="spellEnd"/>
      <w:r>
        <w:t xml:space="preserve">, S., Holbrook, C. C., </w:t>
      </w:r>
      <w:proofErr w:type="spellStart"/>
      <w:r>
        <w:t>Kesmala</w:t>
      </w:r>
      <w:proofErr w:type="spellEnd"/>
      <w:r>
        <w:t xml:space="preserve">, T., </w:t>
      </w:r>
      <w:proofErr w:type="spellStart"/>
      <w:r>
        <w:t>Vorasoot</w:t>
      </w:r>
      <w:proofErr w:type="spellEnd"/>
      <w:r>
        <w:t xml:space="preserve">, N., </w:t>
      </w:r>
      <w:proofErr w:type="spellStart"/>
      <w:r>
        <w:t>Akkasaeng</w:t>
      </w:r>
      <w:proofErr w:type="spellEnd"/>
      <w:r>
        <w:t xml:space="preserve">, C., &amp; </w:t>
      </w:r>
      <w:proofErr w:type="spellStart"/>
      <w:r>
        <w:t>Patanothai</w:t>
      </w:r>
      <w:proofErr w:type="spellEnd"/>
      <w:r>
        <w:t xml:space="preserve">, A. (2009). Association of root, specific leaf area and SPAD chlorophyll meter reading to water use efficiency of peanut under different available soil water. </w:t>
      </w:r>
      <w:r>
        <w:rPr>
          <w:i/>
        </w:rPr>
        <w:t>Agricultural Water Management</w:t>
      </w:r>
      <w:r>
        <w:t xml:space="preserve">, </w:t>
      </w:r>
      <w:r>
        <w:rPr>
          <w:i/>
        </w:rPr>
        <w:t>96</w:t>
      </w:r>
      <w:r>
        <w:t xml:space="preserve">(5), 790–798. </w:t>
      </w:r>
      <w:hyperlink r:id="rId58">
        <w:r>
          <w:rPr>
            <w:rStyle w:val="Hipervnculo"/>
          </w:rPr>
          <w:t>https://doi.org/10.1016/j.agwat.2008.10.009</w:t>
        </w:r>
      </w:hyperlink>
    </w:p>
    <w:p w14:paraId="3C622AC8" w14:textId="77777777" w:rsidR="002537A6" w:rsidRDefault="0078265D">
      <w:pPr>
        <w:pStyle w:val="Bibliografa"/>
      </w:pPr>
      <w:bookmarkStart w:id="176" w:name="ref-sprenger2016drought"/>
      <w:bookmarkEnd w:id="175"/>
      <w:r>
        <w:t xml:space="preserve">Sprenger, H., </w:t>
      </w:r>
      <w:proofErr w:type="spellStart"/>
      <w:r>
        <w:t>Kurowsky</w:t>
      </w:r>
      <w:proofErr w:type="spellEnd"/>
      <w:r>
        <w:t xml:space="preserve">, C., Horn, R., </w:t>
      </w:r>
      <w:proofErr w:type="spellStart"/>
      <w:r>
        <w:t>Erban</w:t>
      </w:r>
      <w:proofErr w:type="spellEnd"/>
      <w:r>
        <w:t xml:space="preserve">, A., </w:t>
      </w:r>
      <w:proofErr w:type="spellStart"/>
      <w:r>
        <w:t>Seddig</w:t>
      </w:r>
      <w:proofErr w:type="spellEnd"/>
      <w:r>
        <w:t xml:space="preserve">, S., </w:t>
      </w:r>
      <w:proofErr w:type="spellStart"/>
      <w:r>
        <w:t>Rudack</w:t>
      </w:r>
      <w:proofErr w:type="spellEnd"/>
      <w:r>
        <w:t xml:space="preserve">, K., Fischer, A., Walther, D., </w:t>
      </w:r>
      <w:proofErr w:type="spellStart"/>
      <w:r>
        <w:t>Zuther</w:t>
      </w:r>
      <w:proofErr w:type="spellEnd"/>
      <w:r>
        <w:t xml:space="preserve">, E., </w:t>
      </w:r>
      <w:proofErr w:type="spellStart"/>
      <w:r>
        <w:t>Köhl</w:t>
      </w:r>
      <w:proofErr w:type="spellEnd"/>
      <w:r>
        <w:t xml:space="preserve">, K., </w:t>
      </w:r>
      <w:proofErr w:type="spellStart"/>
      <w:r>
        <w:t>Hincha</w:t>
      </w:r>
      <w:proofErr w:type="spellEnd"/>
      <w:r>
        <w:t xml:space="preserve">, D. K., &amp; </w:t>
      </w:r>
      <w:proofErr w:type="spellStart"/>
      <w:r>
        <w:t>Kopka</w:t>
      </w:r>
      <w:proofErr w:type="spellEnd"/>
      <w:r>
        <w:t xml:space="preserve">, J. (2016). The drought response of potato reference cultivars with contrasting tolerance. </w:t>
      </w:r>
      <w:r>
        <w:rPr>
          <w:i/>
        </w:rPr>
        <w:t>Plant, Cell &amp; Environment</w:t>
      </w:r>
      <w:r>
        <w:t xml:space="preserve">, </w:t>
      </w:r>
      <w:r>
        <w:rPr>
          <w:i/>
        </w:rPr>
        <w:t>39</w:t>
      </w:r>
      <w:r>
        <w:t xml:space="preserve">(11), 2370–2389. </w:t>
      </w:r>
      <w:hyperlink r:id="rId59">
        <w:r>
          <w:rPr>
            <w:rStyle w:val="Hipervnculo"/>
          </w:rPr>
          <w:t>https://doi.org/10.1111/pce.12780</w:t>
        </w:r>
      </w:hyperlink>
    </w:p>
    <w:p w14:paraId="1D101BEA" w14:textId="77777777" w:rsidR="002537A6" w:rsidRPr="00536C54" w:rsidRDefault="0078265D">
      <w:pPr>
        <w:pStyle w:val="Bibliografa"/>
        <w:rPr>
          <w:lang w:val="de-DE"/>
        </w:rPr>
      </w:pPr>
      <w:bookmarkStart w:id="177" w:name="ref-stark2013Potato"/>
      <w:bookmarkEnd w:id="176"/>
      <w:r>
        <w:t xml:space="preserve">Stark, J. C., Love, S. L., King, B. A., Marshall, J. M., </w:t>
      </w:r>
      <w:proofErr w:type="spellStart"/>
      <w:r>
        <w:t>Bohl</w:t>
      </w:r>
      <w:proofErr w:type="spellEnd"/>
      <w:r>
        <w:t xml:space="preserve">, W. H., &amp; </w:t>
      </w:r>
      <w:proofErr w:type="spellStart"/>
      <w:r>
        <w:t>Salaiz</w:t>
      </w:r>
      <w:proofErr w:type="spellEnd"/>
      <w:r>
        <w:t xml:space="preserve">, T. (2013). Potato Cultivar Response to Seasonal Drought Patterns. </w:t>
      </w:r>
      <w:r>
        <w:rPr>
          <w:i/>
        </w:rPr>
        <w:t>American Journal of Potato Research</w:t>
      </w:r>
      <w:r>
        <w:t xml:space="preserve">, </w:t>
      </w:r>
      <w:r>
        <w:rPr>
          <w:i/>
        </w:rPr>
        <w:t>90</w:t>
      </w:r>
      <w:r>
        <w:t xml:space="preserve">(3), 207–216. </w:t>
      </w:r>
      <w:hyperlink r:id="rId60">
        <w:r w:rsidRPr="00536C54">
          <w:rPr>
            <w:rStyle w:val="Hipervnculo"/>
            <w:lang w:val="de-DE"/>
          </w:rPr>
          <w:t>https://doi.org/10.1007/s12230-012-9285-9</w:t>
        </w:r>
      </w:hyperlink>
    </w:p>
    <w:p w14:paraId="0E0BB102" w14:textId="77777777" w:rsidR="002537A6" w:rsidRDefault="0078265D">
      <w:pPr>
        <w:pStyle w:val="Bibliografa"/>
      </w:pPr>
      <w:bookmarkStart w:id="178" w:name="ref-vasquez-robinet2008Physiological"/>
      <w:bookmarkEnd w:id="177"/>
      <w:r w:rsidRPr="00536C54">
        <w:rPr>
          <w:lang w:val="de-DE"/>
        </w:rPr>
        <w:t xml:space="preserve">Vasquez-Robinet, C., Mane, S. P., Ulanov, A. V., Watkinson, J. I., Stromberg, V. K., De Koeyer, D., Schafleitner, R., Willmot, D. B., Bonierbale, M., Bohnert, H. J., &amp; Grene, R. (2008). </w:t>
      </w:r>
      <w:r>
        <w:t xml:space="preserve">Physiological and molecular adaptations to drought in Andean potato genotypes. </w:t>
      </w:r>
      <w:r>
        <w:rPr>
          <w:i/>
        </w:rPr>
        <w:t>Journal of Experimental Botany</w:t>
      </w:r>
      <w:r>
        <w:t xml:space="preserve">, </w:t>
      </w:r>
      <w:r>
        <w:rPr>
          <w:i/>
        </w:rPr>
        <w:t>59</w:t>
      </w:r>
      <w:r>
        <w:t xml:space="preserve">(8), 2109–2123. </w:t>
      </w:r>
      <w:hyperlink r:id="rId61">
        <w:r>
          <w:rPr>
            <w:rStyle w:val="Hipervnculo"/>
          </w:rPr>
          <w:t>https://doi.org/10.1093/jxb/ern073</w:t>
        </w:r>
      </w:hyperlink>
    </w:p>
    <w:p w14:paraId="71925AC3" w14:textId="77777777" w:rsidR="002537A6" w:rsidRPr="00536C54" w:rsidRDefault="0078265D">
      <w:pPr>
        <w:pStyle w:val="Bibliografa"/>
        <w:rPr>
          <w:lang w:val="es-ES"/>
        </w:rPr>
      </w:pPr>
      <w:bookmarkStart w:id="179" w:name="ref-watkinson2006Accessions"/>
      <w:bookmarkEnd w:id="178"/>
      <w:r>
        <w:t xml:space="preserve">Watkinson, J. I., Hendricks, L., </w:t>
      </w:r>
      <w:proofErr w:type="spellStart"/>
      <w:r>
        <w:t>Sioson</w:t>
      </w:r>
      <w:proofErr w:type="spellEnd"/>
      <w:r>
        <w:t xml:space="preserve">, A. A., Vasquez-Robinet, C., Stromberg, V., Heath, L. S., Schuler, M., </w:t>
      </w:r>
      <w:proofErr w:type="spellStart"/>
      <w:r>
        <w:t>Bohnert</w:t>
      </w:r>
      <w:proofErr w:type="spellEnd"/>
      <w:r>
        <w:t xml:space="preserve">, H. J., </w:t>
      </w:r>
      <w:proofErr w:type="spellStart"/>
      <w:r>
        <w:t>Bonierbale</w:t>
      </w:r>
      <w:proofErr w:type="spellEnd"/>
      <w:r>
        <w:t xml:space="preserve">, M., &amp; </w:t>
      </w:r>
      <w:proofErr w:type="spellStart"/>
      <w:r>
        <w:t>Grene</w:t>
      </w:r>
      <w:proofErr w:type="spellEnd"/>
      <w:r>
        <w:t xml:space="preserve">, R. (2006). Accessions of Solanum tuberosum ssp. </w:t>
      </w:r>
      <w:proofErr w:type="spellStart"/>
      <w:r>
        <w:t>Andigena</w:t>
      </w:r>
      <w:proofErr w:type="spellEnd"/>
      <w:r>
        <w:t xml:space="preserve"> show differences in photosynthetic recovery after drought stress as reflected in gene expression profiles. </w:t>
      </w:r>
      <w:proofErr w:type="spellStart"/>
      <w:r w:rsidRPr="00536C54">
        <w:rPr>
          <w:i/>
          <w:lang w:val="es-ES"/>
        </w:rPr>
        <w:t>Plant</w:t>
      </w:r>
      <w:proofErr w:type="spellEnd"/>
      <w:r w:rsidRPr="00536C54">
        <w:rPr>
          <w:i/>
          <w:lang w:val="es-ES"/>
        </w:rPr>
        <w:t xml:space="preserve"> </w:t>
      </w:r>
      <w:proofErr w:type="spellStart"/>
      <w:r w:rsidRPr="00536C54">
        <w:rPr>
          <w:i/>
          <w:lang w:val="es-ES"/>
        </w:rPr>
        <w:t>Science</w:t>
      </w:r>
      <w:proofErr w:type="spellEnd"/>
      <w:r w:rsidRPr="00536C54">
        <w:rPr>
          <w:lang w:val="es-ES"/>
        </w:rPr>
        <w:t xml:space="preserve">, </w:t>
      </w:r>
      <w:r w:rsidRPr="00536C54">
        <w:rPr>
          <w:i/>
          <w:lang w:val="es-ES"/>
        </w:rPr>
        <w:t>171</w:t>
      </w:r>
      <w:r w:rsidRPr="00536C54">
        <w:rPr>
          <w:lang w:val="es-ES"/>
        </w:rPr>
        <w:t xml:space="preserve">(6), 745–758. </w:t>
      </w:r>
      <w:hyperlink r:id="rId62">
        <w:r w:rsidRPr="00536C54">
          <w:rPr>
            <w:rStyle w:val="Hipervnculo"/>
            <w:lang w:val="es-ES"/>
          </w:rPr>
          <w:t>https://doi.org/10.1016/j.plantsci.2006.07.010</w:t>
        </w:r>
      </w:hyperlink>
    </w:p>
    <w:p w14:paraId="16B0DE28" w14:textId="77777777" w:rsidR="002537A6" w:rsidRPr="00536C54" w:rsidRDefault="0078265D">
      <w:pPr>
        <w:pStyle w:val="Bibliografa"/>
        <w:rPr>
          <w:lang w:val="de-DE"/>
        </w:rPr>
      </w:pPr>
      <w:bookmarkStart w:id="180" w:name="ref-xu2011Genome"/>
      <w:bookmarkEnd w:id="179"/>
      <w:proofErr w:type="spellStart"/>
      <w:r w:rsidRPr="00536C54">
        <w:rPr>
          <w:lang w:val="es-ES"/>
        </w:rPr>
        <w:t>Xu</w:t>
      </w:r>
      <w:proofErr w:type="spellEnd"/>
      <w:r w:rsidRPr="00536C54">
        <w:rPr>
          <w:lang w:val="es-ES"/>
        </w:rPr>
        <w:t xml:space="preserve">, X., Pan, S., Cheng, S., Zhang, B., Mu, D., Ni, P., Zhang, G., Yang, S., Li, R., Wang, J., </w:t>
      </w:r>
      <w:proofErr w:type="spellStart"/>
      <w:r w:rsidRPr="00536C54">
        <w:rPr>
          <w:lang w:val="es-ES"/>
        </w:rPr>
        <w:t>Orjeda</w:t>
      </w:r>
      <w:proofErr w:type="spellEnd"/>
      <w:r w:rsidRPr="00536C54">
        <w:rPr>
          <w:lang w:val="es-ES"/>
        </w:rPr>
        <w:t xml:space="preserve">, G., </w:t>
      </w:r>
      <w:proofErr w:type="spellStart"/>
      <w:r w:rsidRPr="00536C54">
        <w:rPr>
          <w:lang w:val="es-ES"/>
        </w:rPr>
        <w:t>Guzman</w:t>
      </w:r>
      <w:proofErr w:type="spellEnd"/>
      <w:r w:rsidRPr="00536C54">
        <w:rPr>
          <w:lang w:val="es-ES"/>
        </w:rPr>
        <w:t xml:space="preserve">, F., Torres, M., Lozano, R., Ponce, O., </w:t>
      </w:r>
      <w:proofErr w:type="spellStart"/>
      <w:r w:rsidRPr="00536C54">
        <w:rPr>
          <w:lang w:val="es-ES"/>
        </w:rPr>
        <w:t>Martinez</w:t>
      </w:r>
      <w:proofErr w:type="spellEnd"/>
      <w:r w:rsidRPr="00536C54">
        <w:rPr>
          <w:lang w:val="es-ES"/>
        </w:rPr>
        <w:t xml:space="preserve">, D., De la Cruz, G., </w:t>
      </w:r>
      <w:proofErr w:type="spellStart"/>
      <w:r w:rsidRPr="00536C54">
        <w:rPr>
          <w:lang w:val="es-ES"/>
        </w:rPr>
        <w:t>Chakrabarti</w:t>
      </w:r>
      <w:proofErr w:type="spellEnd"/>
      <w:r w:rsidRPr="00536C54">
        <w:rPr>
          <w:lang w:val="es-ES"/>
        </w:rPr>
        <w:t xml:space="preserve">, S. K., </w:t>
      </w:r>
      <w:proofErr w:type="spellStart"/>
      <w:r w:rsidRPr="00536C54">
        <w:rPr>
          <w:lang w:val="es-ES"/>
        </w:rPr>
        <w:t>Patil</w:t>
      </w:r>
      <w:proofErr w:type="spellEnd"/>
      <w:r w:rsidRPr="00536C54">
        <w:rPr>
          <w:lang w:val="es-ES"/>
        </w:rPr>
        <w:t xml:space="preserve">, V. U., … </w:t>
      </w:r>
      <w:r>
        <w:t xml:space="preserve">Wageningen University &amp; Research Centre. (2011). Genome sequence and analysis of the tuber crop potato. </w:t>
      </w:r>
      <w:r>
        <w:rPr>
          <w:i/>
        </w:rPr>
        <w:t>Nature</w:t>
      </w:r>
      <w:r>
        <w:t xml:space="preserve">, </w:t>
      </w:r>
      <w:r>
        <w:rPr>
          <w:i/>
        </w:rPr>
        <w:t>475</w:t>
      </w:r>
      <w:r>
        <w:t xml:space="preserve">(7355), 189–195. </w:t>
      </w:r>
      <w:hyperlink r:id="rId63">
        <w:r w:rsidRPr="00536C54">
          <w:rPr>
            <w:rStyle w:val="Hipervnculo"/>
            <w:lang w:val="de-DE"/>
          </w:rPr>
          <w:t>https://doi.org/10.1038/nature10158</w:t>
        </w:r>
      </w:hyperlink>
    </w:p>
    <w:p w14:paraId="1A476CFD" w14:textId="77777777" w:rsidR="002537A6" w:rsidRDefault="0078265D">
      <w:pPr>
        <w:pStyle w:val="Bibliografa"/>
      </w:pPr>
      <w:bookmarkStart w:id="181" w:name="ref-yang2016Identification"/>
      <w:bookmarkEnd w:id="180"/>
      <w:r w:rsidRPr="00536C54">
        <w:rPr>
          <w:lang w:val="de-DE"/>
        </w:rPr>
        <w:t xml:space="preserve">Yang, J., Zhang, N., Zhou, X., Si, H., &amp; Wang, D. (2016). </w:t>
      </w:r>
      <w:r>
        <w:t xml:space="preserve">Identification of four novel stu-miR169s and their target genes in Solanum tuberosum and expression </w:t>
      </w:r>
      <w:r>
        <w:lastRenderedPageBreak/>
        <w:t xml:space="preserve">profiles response to drought stress. </w:t>
      </w:r>
      <w:r>
        <w:rPr>
          <w:i/>
        </w:rPr>
        <w:t>Plant Systematics and Evolution</w:t>
      </w:r>
      <w:r>
        <w:t xml:space="preserve">, </w:t>
      </w:r>
      <w:r>
        <w:rPr>
          <w:i/>
        </w:rPr>
        <w:t>302</w:t>
      </w:r>
      <w:r>
        <w:t xml:space="preserve">(1), 55–66. </w:t>
      </w:r>
      <w:hyperlink r:id="rId64">
        <w:r>
          <w:rPr>
            <w:rStyle w:val="Hipervnculo"/>
          </w:rPr>
          <w:t>https://doi.org/10.1007/s00606-015-1242-x</w:t>
        </w:r>
      </w:hyperlink>
    </w:p>
    <w:p w14:paraId="412CF230" w14:textId="77777777" w:rsidR="002537A6" w:rsidRDefault="0078265D">
      <w:pPr>
        <w:pStyle w:val="Bibliografa"/>
      </w:pPr>
      <w:bookmarkStart w:id="182" w:name="ref-yuan2003Effects"/>
      <w:bookmarkEnd w:id="181"/>
      <w:r>
        <w:t xml:space="preserve">Yuan, B.-Z., Nishiyama, S., &amp; Kang, Y. (2003). Effects of different irrigation regimes on the growth and yield of drip-irrigated potato. </w:t>
      </w:r>
      <w:r>
        <w:rPr>
          <w:i/>
        </w:rPr>
        <w:t>Agricultural Water Management</w:t>
      </w:r>
      <w:r>
        <w:t xml:space="preserve">, </w:t>
      </w:r>
      <w:r>
        <w:rPr>
          <w:i/>
        </w:rPr>
        <w:t>63</w:t>
      </w:r>
      <w:r>
        <w:t xml:space="preserve">(3), 153–167. </w:t>
      </w:r>
      <w:hyperlink r:id="rId65">
        <w:r>
          <w:rPr>
            <w:rStyle w:val="Hipervnculo"/>
          </w:rPr>
          <w:t>https://doi.org/10.1016/S0378-3774(03)00174-4</w:t>
        </w:r>
      </w:hyperlink>
    </w:p>
    <w:p w14:paraId="7453F1D4" w14:textId="77777777" w:rsidR="002537A6" w:rsidRPr="00536C54" w:rsidRDefault="0078265D">
      <w:pPr>
        <w:pStyle w:val="Bibliografa"/>
        <w:rPr>
          <w:lang w:val="es-ES"/>
        </w:rPr>
      </w:pPr>
      <w:bookmarkStart w:id="183" w:name="ref-zarzynska2017Differences"/>
      <w:bookmarkEnd w:id="182"/>
      <w:proofErr w:type="spellStart"/>
      <w:r>
        <w:t>Zarzyńska</w:t>
      </w:r>
      <w:proofErr w:type="spellEnd"/>
      <w:r>
        <w:t xml:space="preserve">, K., </w:t>
      </w:r>
      <w:proofErr w:type="spellStart"/>
      <w:r>
        <w:t>Boguszewska-Mańkowska</w:t>
      </w:r>
      <w:proofErr w:type="spellEnd"/>
      <w:r>
        <w:t xml:space="preserve">, D., &amp; </w:t>
      </w:r>
      <w:proofErr w:type="spellStart"/>
      <w:r>
        <w:t>Nosalewicz</w:t>
      </w:r>
      <w:proofErr w:type="spellEnd"/>
      <w:r>
        <w:t xml:space="preserve">, A. (2017). Differences in size and architecture of the potato cultivars root system and their tolerance to drought stress. </w:t>
      </w:r>
      <w:proofErr w:type="spellStart"/>
      <w:r w:rsidRPr="00536C54">
        <w:rPr>
          <w:i/>
          <w:lang w:val="es-ES"/>
        </w:rPr>
        <w:t>Plant</w:t>
      </w:r>
      <w:proofErr w:type="spellEnd"/>
      <w:r w:rsidRPr="00536C54">
        <w:rPr>
          <w:i/>
          <w:lang w:val="es-ES"/>
        </w:rPr>
        <w:t xml:space="preserve">, </w:t>
      </w:r>
      <w:proofErr w:type="spellStart"/>
      <w:r w:rsidRPr="00536C54">
        <w:rPr>
          <w:i/>
          <w:lang w:val="es-ES"/>
        </w:rPr>
        <w:t>Soil</w:t>
      </w:r>
      <w:proofErr w:type="spellEnd"/>
      <w:r w:rsidRPr="00536C54">
        <w:rPr>
          <w:i/>
          <w:lang w:val="es-ES"/>
        </w:rPr>
        <w:t xml:space="preserve"> and </w:t>
      </w:r>
      <w:proofErr w:type="spellStart"/>
      <w:r w:rsidRPr="00536C54">
        <w:rPr>
          <w:i/>
          <w:lang w:val="es-ES"/>
        </w:rPr>
        <w:t>Environment</w:t>
      </w:r>
      <w:proofErr w:type="spellEnd"/>
      <w:r w:rsidRPr="00536C54">
        <w:rPr>
          <w:lang w:val="es-ES"/>
        </w:rPr>
        <w:t xml:space="preserve">, </w:t>
      </w:r>
      <w:r w:rsidRPr="00536C54">
        <w:rPr>
          <w:i/>
          <w:lang w:val="es-ES"/>
        </w:rPr>
        <w:t>63 (2017)</w:t>
      </w:r>
      <w:r w:rsidRPr="00536C54">
        <w:rPr>
          <w:lang w:val="es-ES"/>
        </w:rPr>
        <w:t xml:space="preserve">(No. 4), 159–164. </w:t>
      </w:r>
      <w:hyperlink r:id="rId66">
        <w:r w:rsidRPr="00536C54">
          <w:rPr>
            <w:rStyle w:val="Hipervnculo"/>
            <w:lang w:val="es-ES"/>
          </w:rPr>
          <w:t>https://doi.org/10.17221/4/2017-PSE</w:t>
        </w:r>
      </w:hyperlink>
    </w:p>
    <w:p w14:paraId="53713C6A" w14:textId="77777777" w:rsidR="002537A6" w:rsidRPr="00536C54" w:rsidRDefault="0078265D">
      <w:pPr>
        <w:pStyle w:val="Bibliografa"/>
        <w:rPr>
          <w:lang w:val="es-ES"/>
        </w:rPr>
      </w:pPr>
      <w:bookmarkStart w:id="184" w:name="ref-zarate-salazar2018Comparacao"/>
      <w:bookmarkEnd w:id="183"/>
      <w:r w:rsidRPr="00536C54">
        <w:rPr>
          <w:lang w:val="es-ES"/>
        </w:rPr>
        <w:t xml:space="preserve">Zárate-Salazar, J. R., Santos, M. N., Santos, J. N. B., &amp; Lozano-Isla, F. (2018). </w:t>
      </w:r>
      <w:r>
        <w:t xml:space="preserve">Comparison of image analysis </w:t>
      </w:r>
      <w:proofErr w:type="spellStart"/>
      <w:r>
        <w:t>softwares</w:t>
      </w:r>
      <w:proofErr w:type="spellEnd"/>
      <w:r>
        <w:t xml:space="preserve"> for the determination of leaf area. </w:t>
      </w:r>
      <w:r w:rsidRPr="00536C54">
        <w:rPr>
          <w:i/>
          <w:lang w:val="es-ES"/>
        </w:rPr>
        <w:lastRenderedPageBreak/>
        <w:t xml:space="preserve">Revista Brasileira de </w:t>
      </w:r>
      <w:proofErr w:type="spellStart"/>
      <w:r w:rsidRPr="00536C54">
        <w:rPr>
          <w:i/>
          <w:lang w:val="es-ES"/>
        </w:rPr>
        <w:t>Meio</w:t>
      </w:r>
      <w:proofErr w:type="spellEnd"/>
      <w:r w:rsidRPr="00536C54">
        <w:rPr>
          <w:i/>
          <w:lang w:val="es-ES"/>
        </w:rPr>
        <w:t xml:space="preserve"> Ambiente</w:t>
      </w:r>
      <w:r w:rsidRPr="00536C54">
        <w:rPr>
          <w:lang w:val="es-ES"/>
        </w:rPr>
        <w:t xml:space="preserve">, </w:t>
      </w:r>
      <w:r w:rsidRPr="00536C54">
        <w:rPr>
          <w:i/>
          <w:lang w:val="es-ES"/>
        </w:rPr>
        <w:t>3</w:t>
      </w:r>
      <w:r w:rsidRPr="00536C54">
        <w:rPr>
          <w:lang w:val="es-ES"/>
        </w:rPr>
        <w:t xml:space="preserve">(1). </w:t>
      </w:r>
      <w:hyperlink r:id="rId67">
        <w:r w:rsidRPr="00536C54">
          <w:rPr>
            <w:rStyle w:val="Hipervnculo"/>
            <w:lang w:val="es-ES"/>
          </w:rPr>
          <w:t>https://revistabrasileirademeioambiente.com/index.php/RVBMA/article/view/44</w:t>
        </w:r>
      </w:hyperlink>
    </w:p>
    <w:p w14:paraId="3A2785A6" w14:textId="77777777" w:rsidR="002537A6" w:rsidRDefault="0078265D">
      <w:pPr>
        <w:pStyle w:val="Bibliografa"/>
      </w:pPr>
      <w:bookmarkStart w:id="185" w:name="ref-zegada-lizarazu2013Photosynthetica"/>
      <w:bookmarkEnd w:id="184"/>
      <w:proofErr w:type="spellStart"/>
      <w:r w:rsidRPr="00536C54">
        <w:rPr>
          <w:lang w:val="es-ES"/>
        </w:rPr>
        <w:t>Zegada</w:t>
      </w:r>
      <w:proofErr w:type="spellEnd"/>
      <w:r w:rsidRPr="00536C54">
        <w:rPr>
          <w:lang w:val="es-ES"/>
        </w:rPr>
        <w:t xml:space="preserve">-Lizarazu, W., &amp; Monti, A. (2013). </w:t>
      </w:r>
      <w:r>
        <w:t xml:space="preserve">Photosynthetic response of sweet sorghum to drought and re-watering at different growth stages. </w:t>
      </w:r>
      <w:proofErr w:type="spellStart"/>
      <w:r>
        <w:rPr>
          <w:i/>
        </w:rPr>
        <w:t>Physiologia</w:t>
      </w:r>
      <w:proofErr w:type="spellEnd"/>
      <w:r>
        <w:rPr>
          <w:i/>
        </w:rPr>
        <w:t xml:space="preserve"> Plantarum</w:t>
      </w:r>
      <w:r>
        <w:t xml:space="preserve">, </w:t>
      </w:r>
      <w:r>
        <w:rPr>
          <w:i/>
        </w:rPr>
        <w:t>149</w:t>
      </w:r>
      <w:r>
        <w:t xml:space="preserve">(1), 56–66. </w:t>
      </w:r>
      <w:hyperlink r:id="rId68">
        <w:r>
          <w:rPr>
            <w:rStyle w:val="Hipervnculo"/>
          </w:rPr>
          <w:t>https://doi.org/10.1111/ppl.12016</w:t>
        </w:r>
      </w:hyperlink>
    </w:p>
    <w:bookmarkEnd w:id="128"/>
    <w:bookmarkEnd w:id="185"/>
    <w:p w14:paraId="24086BB1" w14:textId="77777777" w:rsidR="002537A6" w:rsidRDefault="0078265D">
      <w:pPr>
        <w:pStyle w:val="TableCaption"/>
      </w:pPr>
      <w:r>
        <w:t xml:space="preserve">Table 1: </w:t>
      </w:r>
      <w:proofErr w:type="spellStart"/>
      <w:r>
        <w:t>Potatos</w:t>
      </w:r>
      <w:proofErr w:type="spellEnd"/>
      <w:r>
        <w:t xml:space="preserve"> (</w:t>
      </w:r>
      <w:r>
        <w:rPr>
          <w:i/>
        </w:rPr>
        <w:t>Solanum tuberosum</w:t>
      </w:r>
      <w:r>
        <w:t xml:space="preserve"> L.) genotypes used for water deficit experiment with 13 lines from advanced breeding population at International Potato Center (CIP) and two </w:t>
      </w:r>
      <w:proofErr w:type="spellStart"/>
      <w:r>
        <w:t>comercial</w:t>
      </w:r>
      <w:proofErr w:type="spellEnd"/>
      <w:r>
        <w:t xml:space="preserve"> varieties.</w:t>
      </w:r>
    </w:p>
    <w:tbl>
      <w:tblPr>
        <w:tblStyle w:val="Table"/>
        <w:tblW w:w="0" w:type="pct"/>
        <w:tblLook w:val="07E0" w:firstRow="1" w:lastRow="1" w:firstColumn="1" w:lastColumn="1" w:noHBand="1" w:noVBand="1"/>
      </w:tblPr>
      <w:tblGrid>
        <w:gridCol w:w="793"/>
        <w:gridCol w:w="2194"/>
        <w:gridCol w:w="2342"/>
        <w:gridCol w:w="1411"/>
        <w:gridCol w:w="1385"/>
        <w:gridCol w:w="1279"/>
      </w:tblGrid>
      <w:tr w:rsidR="002537A6" w14:paraId="77AEB641" w14:textId="77777777" w:rsidTr="002537A6">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2182609" w14:textId="77777777" w:rsidR="002537A6" w:rsidRDefault="0078265D">
            <w:pPr>
              <w:pStyle w:val="Compact"/>
              <w:jc w:val="left"/>
            </w:pPr>
            <w:r>
              <w:t>Number</w:t>
            </w:r>
          </w:p>
        </w:tc>
        <w:tc>
          <w:tcPr>
            <w:tcW w:w="0" w:type="auto"/>
            <w:tcBorders>
              <w:bottom w:val="single" w:sz="0" w:space="0" w:color="auto"/>
            </w:tcBorders>
            <w:vAlign w:val="bottom"/>
          </w:tcPr>
          <w:p w14:paraId="23782514" w14:textId="77777777" w:rsidR="002537A6" w:rsidRDefault="0078265D">
            <w:pPr>
              <w:pStyle w:val="Compact"/>
              <w:jc w:val="left"/>
            </w:pPr>
            <w:r>
              <w:t>Genotypes</w:t>
            </w:r>
          </w:p>
        </w:tc>
        <w:tc>
          <w:tcPr>
            <w:tcW w:w="0" w:type="auto"/>
            <w:tcBorders>
              <w:bottom w:val="single" w:sz="0" w:space="0" w:color="auto"/>
            </w:tcBorders>
            <w:vAlign w:val="bottom"/>
          </w:tcPr>
          <w:p w14:paraId="533322D7" w14:textId="77777777" w:rsidR="002537A6" w:rsidRDefault="0078265D">
            <w:pPr>
              <w:pStyle w:val="Compact"/>
              <w:jc w:val="left"/>
            </w:pPr>
            <w:r>
              <w:t>Adaptability</w:t>
            </w:r>
          </w:p>
        </w:tc>
        <w:tc>
          <w:tcPr>
            <w:tcW w:w="0" w:type="auto"/>
            <w:tcBorders>
              <w:bottom w:val="single" w:sz="0" w:space="0" w:color="auto"/>
            </w:tcBorders>
            <w:vAlign w:val="bottom"/>
          </w:tcPr>
          <w:p w14:paraId="6BCC833F" w14:textId="77777777" w:rsidR="002537A6" w:rsidRDefault="0078265D">
            <w:pPr>
              <w:pStyle w:val="Compact"/>
              <w:jc w:val="left"/>
            </w:pPr>
            <w:proofErr w:type="spellStart"/>
            <w:r>
              <w:t>Growning</w:t>
            </w:r>
            <w:proofErr w:type="spellEnd"/>
            <w:r>
              <w:t xml:space="preserve"> period</w:t>
            </w:r>
          </w:p>
        </w:tc>
        <w:tc>
          <w:tcPr>
            <w:tcW w:w="0" w:type="auto"/>
            <w:tcBorders>
              <w:bottom w:val="single" w:sz="0" w:space="0" w:color="auto"/>
            </w:tcBorders>
            <w:vAlign w:val="bottom"/>
          </w:tcPr>
          <w:p w14:paraId="1FD3EC5E" w14:textId="77777777" w:rsidR="002537A6" w:rsidRDefault="0078265D">
            <w:pPr>
              <w:pStyle w:val="Compact"/>
              <w:jc w:val="left"/>
            </w:pPr>
            <w:r>
              <w:t>Heat tolerance</w:t>
            </w:r>
          </w:p>
        </w:tc>
        <w:tc>
          <w:tcPr>
            <w:tcW w:w="0" w:type="auto"/>
            <w:tcBorders>
              <w:bottom w:val="single" w:sz="0" w:space="0" w:color="auto"/>
            </w:tcBorders>
            <w:vAlign w:val="bottom"/>
          </w:tcPr>
          <w:p w14:paraId="201F9BF5" w14:textId="77777777" w:rsidR="002537A6" w:rsidRDefault="0078265D">
            <w:pPr>
              <w:pStyle w:val="Compact"/>
              <w:jc w:val="right"/>
            </w:pPr>
            <w:r>
              <w:t>Dry matter (%)</w:t>
            </w:r>
          </w:p>
        </w:tc>
      </w:tr>
      <w:tr w:rsidR="002537A6" w14:paraId="33C690B6" w14:textId="77777777">
        <w:tc>
          <w:tcPr>
            <w:tcW w:w="0" w:type="auto"/>
          </w:tcPr>
          <w:p w14:paraId="0492DAEC" w14:textId="77777777" w:rsidR="002537A6" w:rsidRDefault="0078265D">
            <w:pPr>
              <w:pStyle w:val="Compact"/>
              <w:jc w:val="left"/>
            </w:pPr>
            <w:r>
              <w:t>G01</w:t>
            </w:r>
          </w:p>
        </w:tc>
        <w:tc>
          <w:tcPr>
            <w:tcW w:w="0" w:type="auto"/>
          </w:tcPr>
          <w:p w14:paraId="10E5343A" w14:textId="77777777" w:rsidR="002537A6" w:rsidRDefault="0078265D">
            <w:pPr>
              <w:pStyle w:val="Compact"/>
              <w:jc w:val="left"/>
            </w:pPr>
            <w:r>
              <w:t>CIP720088 (</w:t>
            </w:r>
            <w:proofErr w:type="spellStart"/>
            <w:r>
              <w:t>Achirana</w:t>
            </w:r>
            <w:proofErr w:type="spellEnd"/>
            <w:r>
              <w:t>-INTA)</w:t>
            </w:r>
          </w:p>
        </w:tc>
        <w:tc>
          <w:tcPr>
            <w:tcW w:w="0" w:type="auto"/>
          </w:tcPr>
          <w:p w14:paraId="44115A27" w14:textId="77777777" w:rsidR="002537A6" w:rsidRDefault="002537A6"/>
        </w:tc>
        <w:tc>
          <w:tcPr>
            <w:tcW w:w="0" w:type="auto"/>
          </w:tcPr>
          <w:p w14:paraId="68BC7623" w14:textId="77777777" w:rsidR="002537A6" w:rsidRDefault="0078265D">
            <w:pPr>
              <w:pStyle w:val="Compact"/>
              <w:jc w:val="left"/>
            </w:pPr>
            <w:r>
              <w:t>early</w:t>
            </w:r>
          </w:p>
        </w:tc>
        <w:tc>
          <w:tcPr>
            <w:tcW w:w="0" w:type="auto"/>
          </w:tcPr>
          <w:p w14:paraId="210D131B" w14:textId="77777777" w:rsidR="002537A6" w:rsidRDefault="002537A6"/>
        </w:tc>
        <w:tc>
          <w:tcPr>
            <w:tcW w:w="0" w:type="auto"/>
          </w:tcPr>
          <w:p w14:paraId="0DA2A5FD" w14:textId="77777777" w:rsidR="002537A6" w:rsidRDefault="0078265D">
            <w:pPr>
              <w:pStyle w:val="Compact"/>
              <w:jc w:val="right"/>
            </w:pPr>
            <w:r>
              <w:t>19</w:t>
            </w:r>
          </w:p>
        </w:tc>
      </w:tr>
      <w:tr w:rsidR="002537A6" w14:paraId="02905926" w14:textId="77777777">
        <w:tc>
          <w:tcPr>
            <w:tcW w:w="0" w:type="auto"/>
          </w:tcPr>
          <w:p w14:paraId="63AA59A0" w14:textId="77777777" w:rsidR="002537A6" w:rsidRDefault="0078265D">
            <w:pPr>
              <w:pStyle w:val="Compact"/>
              <w:jc w:val="left"/>
            </w:pPr>
            <w:r>
              <w:t>G02</w:t>
            </w:r>
          </w:p>
        </w:tc>
        <w:tc>
          <w:tcPr>
            <w:tcW w:w="0" w:type="auto"/>
          </w:tcPr>
          <w:p w14:paraId="193D4238" w14:textId="77777777" w:rsidR="002537A6" w:rsidRDefault="0078265D">
            <w:pPr>
              <w:pStyle w:val="Compact"/>
              <w:jc w:val="left"/>
            </w:pPr>
            <w:r>
              <w:t>CIP392797.22 (UNICA)</w:t>
            </w:r>
          </w:p>
        </w:tc>
        <w:tc>
          <w:tcPr>
            <w:tcW w:w="0" w:type="auto"/>
          </w:tcPr>
          <w:p w14:paraId="5E2211D1" w14:textId="77777777" w:rsidR="002537A6" w:rsidRDefault="0078265D">
            <w:pPr>
              <w:pStyle w:val="Compact"/>
              <w:jc w:val="left"/>
            </w:pPr>
            <w:r>
              <w:t>Lowland and highland Tropics</w:t>
            </w:r>
          </w:p>
        </w:tc>
        <w:tc>
          <w:tcPr>
            <w:tcW w:w="0" w:type="auto"/>
          </w:tcPr>
          <w:p w14:paraId="5C1276F6" w14:textId="77777777" w:rsidR="002537A6" w:rsidRDefault="0078265D">
            <w:pPr>
              <w:pStyle w:val="Compact"/>
              <w:jc w:val="left"/>
            </w:pPr>
            <w:r>
              <w:t>Medium</w:t>
            </w:r>
          </w:p>
        </w:tc>
        <w:tc>
          <w:tcPr>
            <w:tcW w:w="0" w:type="auto"/>
          </w:tcPr>
          <w:p w14:paraId="4B6A94C2" w14:textId="77777777" w:rsidR="002537A6" w:rsidRDefault="002537A6"/>
        </w:tc>
        <w:tc>
          <w:tcPr>
            <w:tcW w:w="0" w:type="auto"/>
          </w:tcPr>
          <w:p w14:paraId="52D9A4B3" w14:textId="77777777" w:rsidR="002537A6" w:rsidRDefault="0078265D">
            <w:pPr>
              <w:pStyle w:val="Compact"/>
              <w:jc w:val="right"/>
            </w:pPr>
            <w:r>
              <w:t>21</w:t>
            </w:r>
          </w:p>
        </w:tc>
      </w:tr>
      <w:tr w:rsidR="002537A6" w14:paraId="038322FD" w14:textId="77777777">
        <w:tc>
          <w:tcPr>
            <w:tcW w:w="0" w:type="auto"/>
          </w:tcPr>
          <w:p w14:paraId="76B8AC6A" w14:textId="77777777" w:rsidR="002537A6" w:rsidRDefault="0078265D">
            <w:pPr>
              <w:pStyle w:val="Compact"/>
              <w:jc w:val="left"/>
            </w:pPr>
            <w:r>
              <w:t>G03</w:t>
            </w:r>
          </w:p>
        </w:tc>
        <w:tc>
          <w:tcPr>
            <w:tcW w:w="0" w:type="auto"/>
          </w:tcPr>
          <w:p w14:paraId="25BB65C2" w14:textId="77777777" w:rsidR="002537A6" w:rsidRDefault="0078265D">
            <w:pPr>
              <w:pStyle w:val="Compact"/>
              <w:jc w:val="left"/>
            </w:pPr>
            <w:r>
              <w:t>CIP397077.16</w:t>
            </w:r>
          </w:p>
        </w:tc>
        <w:tc>
          <w:tcPr>
            <w:tcW w:w="0" w:type="auto"/>
          </w:tcPr>
          <w:p w14:paraId="213B88A3" w14:textId="77777777" w:rsidR="002537A6" w:rsidRDefault="0078265D">
            <w:pPr>
              <w:pStyle w:val="Compact"/>
              <w:jc w:val="left"/>
            </w:pPr>
            <w:r>
              <w:t>Lowland tropics</w:t>
            </w:r>
          </w:p>
        </w:tc>
        <w:tc>
          <w:tcPr>
            <w:tcW w:w="0" w:type="auto"/>
          </w:tcPr>
          <w:p w14:paraId="03F5A1CC" w14:textId="77777777" w:rsidR="002537A6" w:rsidRDefault="0078265D">
            <w:pPr>
              <w:pStyle w:val="Compact"/>
              <w:jc w:val="left"/>
            </w:pPr>
            <w:r>
              <w:t>Medium</w:t>
            </w:r>
          </w:p>
        </w:tc>
        <w:tc>
          <w:tcPr>
            <w:tcW w:w="0" w:type="auto"/>
          </w:tcPr>
          <w:p w14:paraId="014CB4A7" w14:textId="77777777" w:rsidR="002537A6" w:rsidRDefault="002537A6"/>
        </w:tc>
        <w:tc>
          <w:tcPr>
            <w:tcW w:w="0" w:type="auto"/>
          </w:tcPr>
          <w:p w14:paraId="76BB1E37" w14:textId="77777777" w:rsidR="002537A6" w:rsidRDefault="0078265D">
            <w:pPr>
              <w:pStyle w:val="Compact"/>
              <w:jc w:val="right"/>
            </w:pPr>
            <w:r>
              <w:t>20</w:t>
            </w:r>
          </w:p>
        </w:tc>
      </w:tr>
      <w:tr w:rsidR="002537A6" w14:paraId="0084E9AE" w14:textId="77777777">
        <w:tc>
          <w:tcPr>
            <w:tcW w:w="0" w:type="auto"/>
          </w:tcPr>
          <w:p w14:paraId="58E1FE6E" w14:textId="77777777" w:rsidR="002537A6" w:rsidRDefault="0078265D">
            <w:pPr>
              <w:pStyle w:val="Compact"/>
              <w:jc w:val="left"/>
            </w:pPr>
            <w:r>
              <w:t>G04</w:t>
            </w:r>
          </w:p>
        </w:tc>
        <w:tc>
          <w:tcPr>
            <w:tcW w:w="0" w:type="auto"/>
          </w:tcPr>
          <w:p w14:paraId="70EA967A" w14:textId="77777777" w:rsidR="002537A6" w:rsidRDefault="0078265D">
            <w:pPr>
              <w:pStyle w:val="Compact"/>
              <w:jc w:val="left"/>
            </w:pPr>
            <w:r>
              <w:t>CIP398192.213</w:t>
            </w:r>
          </w:p>
        </w:tc>
        <w:tc>
          <w:tcPr>
            <w:tcW w:w="0" w:type="auto"/>
          </w:tcPr>
          <w:p w14:paraId="729BC253" w14:textId="77777777" w:rsidR="002537A6" w:rsidRDefault="0078265D">
            <w:pPr>
              <w:pStyle w:val="Compact"/>
              <w:jc w:val="left"/>
            </w:pPr>
            <w:r>
              <w:t>Mid elevation tropics</w:t>
            </w:r>
          </w:p>
        </w:tc>
        <w:tc>
          <w:tcPr>
            <w:tcW w:w="0" w:type="auto"/>
          </w:tcPr>
          <w:p w14:paraId="5C7ADBAB" w14:textId="77777777" w:rsidR="002537A6" w:rsidRDefault="0078265D">
            <w:pPr>
              <w:pStyle w:val="Compact"/>
              <w:jc w:val="left"/>
            </w:pPr>
            <w:r>
              <w:t>Medium</w:t>
            </w:r>
          </w:p>
        </w:tc>
        <w:tc>
          <w:tcPr>
            <w:tcW w:w="0" w:type="auto"/>
          </w:tcPr>
          <w:p w14:paraId="704A1027" w14:textId="77777777" w:rsidR="002537A6" w:rsidRDefault="0078265D">
            <w:pPr>
              <w:pStyle w:val="Compact"/>
              <w:jc w:val="left"/>
            </w:pPr>
            <w:r>
              <w:t>Tolerant</w:t>
            </w:r>
          </w:p>
        </w:tc>
        <w:tc>
          <w:tcPr>
            <w:tcW w:w="0" w:type="auto"/>
          </w:tcPr>
          <w:p w14:paraId="645A8A9F" w14:textId="77777777" w:rsidR="002537A6" w:rsidRDefault="0078265D">
            <w:pPr>
              <w:pStyle w:val="Compact"/>
              <w:jc w:val="right"/>
            </w:pPr>
            <w:r>
              <w:t>22</w:t>
            </w:r>
          </w:p>
        </w:tc>
      </w:tr>
      <w:tr w:rsidR="002537A6" w14:paraId="2E024172" w14:textId="77777777">
        <w:tc>
          <w:tcPr>
            <w:tcW w:w="0" w:type="auto"/>
          </w:tcPr>
          <w:p w14:paraId="06056B9E" w14:textId="77777777" w:rsidR="002537A6" w:rsidRDefault="0078265D">
            <w:pPr>
              <w:pStyle w:val="Compact"/>
              <w:jc w:val="left"/>
            </w:pPr>
            <w:r>
              <w:t>G05</w:t>
            </w:r>
          </w:p>
        </w:tc>
        <w:tc>
          <w:tcPr>
            <w:tcW w:w="0" w:type="auto"/>
          </w:tcPr>
          <w:p w14:paraId="18FE30BE" w14:textId="77777777" w:rsidR="002537A6" w:rsidRDefault="0078265D">
            <w:pPr>
              <w:pStyle w:val="Compact"/>
              <w:jc w:val="left"/>
            </w:pPr>
            <w:r>
              <w:t>CIP398180.612</w:t>
            </w:r>
          </w:p>
        </w:tc>
        <w:tc>
          <w:tcPr>
            <w:tcW w:w="0" w:type="auto"/>
          </w:tcPr>
          <w:p w14:paraId="6AA0ABAA" w14:textId="77777777" w:rsidR="002537A6" w:rsidRDefault="002537A6"/>
        </w:tc>
        <w:tc>
          <w:tcPr>
            <w:tcW w:w="0" w:type="auto"/>
          </w:tcPr>
          <w:p w14:paraId="30E693FF" w14:textId="77777777" w:rsidR="002537A6" w:rsidRDefault="0078265D">
            <w:pPr>
              <w:pStyle w:val="Compact"/>
              <w:jc w:val="left"/>
            </w:pPr>
            <w:r>
              <w:t>Medium</w:t>
            </w:r>
          </w:p>
        </w:tc>
        <w:tc>
          <w:tcPr>
            <w:tcW w:w="0" w:type="auto"/>
          </w:tcPr>
          <w:p w14:paraId="18C877A1" w14:textId="77777777" w:rsidR="002537A6" w:rsidRDefault="002537A6"/>
        </w:tc>
        <w:tc>
          <w:tcPr>
            <w:tcW w:w="0" w:type="auto"/>
          </w:tcPr>
          <w:p w14:paraId="5DA214BB" w14:textId="77777777" w:rsidR="002537A6" w:rsidRDefault="002537A6"/>
        </w:tc>
      </w:tr>
      <w:tr w:rsidR="002537A6" w14:paraId="7E66B432" w14:textId="77777777">
        <w:tc>
          <w:tcPr>
            <w:tcW w:w="0" w:type="auto"/>
          </w:tcPr>
          <w:p w14:paraId="27958164" w14:textId="77777777" w:rsidR="002537A6" w:rsidRDefault="0078265D">
            <w:pPr>
              <w:pStyle w:val="Compact"/>
              <w:jc w:val="left"/>
            </w:pPr>
            <w:r>
              <w:t>G06</w:t>
            </w:r>
          </w:p>
        </w:tc>
        <w:tc>
          <w:tcPr>
            <w:tcW w:w="0" w:type="auto"/>
          </w:tcPr>
          <w:p w14:paraId="2D919E0A" w14:textId="77777777" w:rsidR="002537A6" w:rsidRDefault="0078265D">
            <w:pPr>
              <w:pStyle w:val="Compact"/>
              <w:jc w:val="left"/>
            </w:pPr>
            <w:r>
              <w:t>CIP398208.704</w:t>
            </w:r>
          </w:p>
        </w:tc>
        <w:tc>
          <w:tcPr>
            <w:tcW w:w="0" w:type="auto"/>
          </w:tcPr>
          <w:p w14:paraId="4668AEC3" w14:textId="77777777" w:rsidR="002537A6" w:rsidRDefault="0078265D">
            <w:pPr>
              <w:pStyle w:val="Compact"/>
              <w:jc w:val="left"/>
            </w:pPr>
            <w:r>
              <w:t>Mid elevation tropics</w:t>
            </w:r>
          </w:p>
        </w:tc>
        <w:tc>
          <w:tcPr>
            <w:tcW w:w="0" w:type="auto"/>
          </w:tcPr>
          <w:p w14:paraId="39055378" w14:textId="77777777" w:rsidR="002537A6" w:rsidRDefault="0078265D">
            <w:pPr>
              <w:pStyle w:val="Compact"/>
              <w:jc w:val="left"/>
            </w:pPr>
            <w:r>
              <w:t>Medium</w:t>
            </w:r>
          </w:p>
        </w:tc>
        <w:tc>
          <w:tcPr>
            <w:tcW w:w="0" w:type="auto"/>
          </w:tcPr>
          <w:p w14:paraId="1C5FFA43" w14:textId="77777777" w:rsidR="002537A6" w:rsidRDefault="0078265D">
            <w:pPr>
              <w:pStyle w:val="Compact"/>
              <w:jc w:val="left"/>
            </w:pPr>
            <w:r>
              <w:t>Tolerant</w:t>
            </w:r>
          </w:p>
        </w:tc>
        <w:tc>
          <w:tcPr>
            <w:tcW w:w="0" w:type="auto"/>
          </w:tcPr>
          <w:p w14:paraId="2910A3C0" w14:textId="77777777" w:rsidR="002537A6" w:rsidRDefault="0078265D">
            <w:pPr>
              <w:pStyle w:val="Compact"/>
              <w:jc w:val="right"/>
            </w:pPr>
            <w:r>
              <w:t>24</w:t>
            </w:r>
          </w:p>
        </w:tc>
      </w:tr>
      <w:tr w:rsidR="002537A6" w14:paraId="226397FF" w14:textId="77777777">
        <w:tc>
          <w:tcPr>
            <w:tcW w:w="0" w:type="auto"/>
          </w:tcPr>
          <w:p w14:paraId="451BCBE3" w14:textId="77777777" w:rsidR="002537A6" w:rsidRDefault="0078265D">
            <w:pPr>
              <w:pStyle w:val="Compact"/>
              <w:jc w:val="left"/>
            </w:pPr>
            <w:r>
              <w:t>G07</w:t>
            </w:r>
          </w:p>
        </w:tc>
        <w:tc>
          <w:tcPr>
            <w:tcW w:w="0" w:type="auto"/>
          </w:tcPr>
          <w:p w14:paraId="5669A8B1" w14:textId="77777777" w:rsidR="002537A6" w:rsidRDefault="0078265D">
            <w:pPr>
              <w:pStyle w:val="Compact"/>
              <w:jc w:val="left"/>
            </w:pPr>
            <w:r>
              <w:t>CIP398098.119</w:t>
            </w:r>
          </w:p>
        </w:tc>
        <w:tc>
          <w:tcPr>
            <w:tcW w:w="0" w:type="auto"/>
          </w:tcPr>
          <w:p w14:paraId="2E79775A" w14:textId="77777777" w:rsidR="002537A6" w:rsidRDefault="0078265D">
            <w:pPr>
              <w:pStyle w:val="Compact"/>
              <w:jc w:val="left"/>
            </w:pPr>
            <w:r>
              <w:t>Mid elevation tropics</w:t>
            </w:r>
          </w:p>
        </w:tc>
        <w:tc>
          <w:tcPr>
            <w:tcW w:w="0" w:type="auto"/>
          </w:tcPr>
          <w:p w14:paraId="04E48480" w14:textId="77777777" w:rsidR="002537A6" w:rsidRDefault="0078265D">
            <w:pPr>
              <w:pStyle w:val="Compact"/>
              <w:jc w:val="left"/>
            </w:pPr>
            <w:r>
              <w:t>Medium</w:t>
            </w:r>
          </w:p>
        </w:tc>
        <w:tc>
          <w:tcPr>
            <w:tcW w:w="0" w:type="auto"/>
          </w:tcPr>
          <w:p w14:paraId="4DBBDCF2" w14:textId="77777777" w:rsidR="002537A6" w:rsidRDefault="0078265D">
            <w:pPr>
              <w:pStyle w:val="Compact"/>
              <w:jc w:val="left"/>
            </w:pPr>
            <w:r>
              <w:t>Tolerant</w:t>
            </w:r>
          </w:p>
        </w:tc>
        <w:tc>
          <w:tcPr>
            <w:tcW w:w="0" w:type="auto"/>
          </w:tcPr>
          <w:p w14:paraId="3B17FD77" w14:textId="77777777" w:rsidR="002537A6" w:rsidRDefault="0078265D">
            <w:pPr>
              <w:pStyle w:val="Compact"/>
              <w:jc w:val="right"/>
            </w:pPr>
            <w:r>
              <w:t>26</w:t>
            </w:r>
          </w:p>
        </w:tc>
      </w:tr>
      <w:tr w:rsidR="002537A6" w14:paraId="64893BAF" w14:textId="77777777">
        <w:tc>
          <w:tcPr>
            <w:tcW w:w="0" w:type="auto"/>
          </w:tcPr>
          <w:p w14:paraId="61CADC57" w14:textId="77777777" w:rsidR="002537A6" w:rsidRDefault="0078265D">
            <w:pPr>
              <w:pStyle w:val="Compact"/>
              <w:jc w:val="left"/>
            </w:pPr>
            <w:r>
              <w:t>G08</w:t>
            </w:r>
          </w:p>
        </w:tc>
        <w:tc>
          <w:tcPr>
            <w:tcW w:w="0" w:type="auto"/>
          </w:tcPr>
          <w:p w14:paraId="3E73D31E" w14:textId="77777777" w:rsidR="002537A6" w:rsidRDefault="0078265D">
            <w:pPr>
              <w:pStyle w:val="Compact"/>
              <w:jc w:val="left"/>
            </w:pPr>
            <w:r>
              <w:t>CIP398190.89</w:t>
            </w:r>
          </w:p>
        </w:tc>
        <w:tc>
          <w:tcPr>
            <w:tcW w:w="0" w:type="auto"/>
          </w:tcPr>
          <w:p w14:paraId="7C76F3BF" w14:textId="77777777" w:rsidR="002537A6" w:rsidRDefault="0078265D">
            <w:pPr>
              <w:pStyle w:val="Compact"/>
              <w:jc w:val="left"/>
            </w:pPr>
            <w:r>
              <w:t>Mid elevation tropics</w:t>
            </w:r>
          </w:p>
        </w:tc>
        <w:tc>
          <w:tcPr>
            <w:tcW w:w="0" w:type="auto"/>
          </w:tcPr>
          <w:p w14:paraId="7A71DC05" w14:textId="77777777" w:rsidR="002537A6" w:rsidRDefault="0078265D">
            <w:pPr>
              <w:pStyle w:val="Compact"/>
              <w:jc w:val="left"/>
            </w:pPr>
            <w:r>
              <w:t>Medium</w:t>
            </w:r>
          </w:p>
        </w:tc>
        <w:tc>
          <w:tcPr>
            <w:tcW w:w="0" w:type="auto"/>
          </w:tcPr>
          <w:p w14:paraId="7D12B2E9" w14:textId="77777777" w:rsidR="002537A6" w:rsidRDefault="0078265D">
            <w:pPr>
              <w:pStyle w:val="Compact"/>
              <w:jc w:val="left"/>
            </w:pPr>
            <w:r>
              <w:t>Tolerant</w:t>
            </w:r>
          </w:p>
        </w:tc>
        <w:tc>
          <w:tcPr>
            <w:tcW w:w="0" w:type="auto"/>
          </w:tcPr>
          <w:p w14:paraId="516681AA" w14:textId="77777777" w:rsidR="002537A6" w:rsidRDefault="0078265D">
            <w:pPr>
              <w:pStyle w:val="Compact"/>
              <w:jc w:val="right"/>
            </w:pPr>
            <w:r>
              <w:t>21</w:t>
            </w:r>
          </w:p>
        </w:tc>
      </w:tr>
      <w:tr w:rsidR="002537A6" w14:paraId="286410D1" w14:textId="77777777">
        <w:tc>
          <w:tcPr>
            <w:tcW w:w="0" w:type="auto"/>
          </w:tcPr>
          <w:p w14:paraId="7FC39C1C" w14:textId="77777777" w:rsidR="002537A6" w:rsidRDefault="0078265D">
            <w:pPr>
              <w:pStyle w:val="Compact"/>
              <w:jc w:val="left"/>
            </w:pPr>
            <w:r>
              <w:t>G09</w:t>
            </w:r>
          </w:p>
        </w:tc>
        <w:tc>
          <w:tcPr>
            <w:tcW w:w="0" w:type="auto"/>
          </w:tcPr>
          <w:p w14:paraId="0E48E1D3" w14:textId="77777777" w:rsidR="002537A6" w:rsidRDefault="0078265D">
            <w:pPr>
              <w:pStyle w:val="Compact"/>
              <w:jc w:val="left"/>
            </w:pPr>
            <w:r>
              <w:t>CIP398192.592</w:t>
            </w:r>
          </w:p>
        </w:tc>
        <w:tc>
          <w:tcPr>
            <w:tcW w:w="0" w:type="auto"/>
          </w:tcPr>
          <w:p w14:paraId="1D0C14AD" w14:textId="77777777" w:rsidR="002537A6" w:rsidRDefault="0078265D">
            <w:pPr>
              <w:pStyle w:val="Compact"/>
              <w:jc w:val="left"/>
            </w:pPr>
            <w:r>
              <w:t>Mid elevation tropics</w:t>
            </w:r>
          </w:p>
        </w:tc>
        <w:tc>
          <w:tcPr>
            <w:tcW w:w="0" w:type="auto"/>
          </w:tcPr>
          <w:p w14:paraId="7381ED16" w14:textId="77777777" w:rsidR="002537A6" w:rsidRDefault="0078265D">
            <w:pPr>
              <w:pStyle w:val="Compact"/>
              <w:jc w:val="left"/>
            </w:pPr>
            <w:r>
              <w:t>Medium</w:t>
            </w:r>
          </w:p>
        </w:tc>
        <w:tc>
          <w:tcPr>
            <w:tcW w:w="0" w:type="auto"/>
          </w:tcPr>
          <w:p w14:paraId="5A7166B1" w14:textId="77777777" w:rsidR="002537A6" w:rsidRDefault="0078265D">
            <w:pPr>
              <w:pStyle w:val="Compact"/>
              <w:jc w:val="left"/>
            </w:pPr>
            <w:r>
              <w:t>Tolerant</w:t>
            </w:r>
          </w:p>
        </w:tc>
        <w:tc>
          <w:tcPr>
            <w:tcW w:w="0" w:type="auto"/>
          </w:tcPr>
          <w:p w14:paraId="4B7D7E53" w14:textId="77777777" w:rsidR="002537A6" w:rsidRDefault="0078265D">
            <w:pPr>
              <w:pStyle w:val="Compact"/>
              <w:jc w:val="right"/>
            </w:pPr>
            <w:r>
              <w:t>21</w:t>
            </w:r>
          </w:p>
        </w:tc>
      </w:tr>
      <w:tr w:rsidR="002537A6" w14:paraId="71C42D44" w14:textId="77777777">
        <w:tc>
          <w:tcPr>
            <w:tcW w:w="0" w:type="auto"/>
          </w:tcPr>
          <w:p w14:paraId="21E5F386" w14:textId="77777777" w:rsidR="002537A6" w:rsidRDefault="0078265D">
            <w:pPr>
              <w:pStyle w:val="Compact"/>
              <w:jc w:val="left"/>
            </w:pPr>
            <w:r>
              <w:t>G10</w:t>
            </w:r>
          </w:p>
        </w:tc>
        <w:tc>
          <w:tcPr>
            <w:tcW w:w="0" w:type="auto"/>
          </w:tcPr>
          <w:p w14:paraId="0DBC2E1B" w14:textId="77777777" w:rsidR="002537A6" w:rsidRDefault="0078265D">
            <w:pPr>
              <w:pStyle w:val="Compact"/>
              <w:jc w:val="left"/>
            </w:pPr>
            <w:r>
              <w:t>CIP398201.510</w:t>
            </w:r>
          </w:p>
        </w:tc>
        <w:tc>
          <w:tcPr>
            <w:tcW w:w="0" w:type="auto"/>
          </w:tcPr>
          <w:p w14:paraId="07416DCC" w14:textId="77777777" w:rsidR="002537A6" w:rsidRDefault="0078265D">
            <w:pPr>
              <w:pStyle w:val="Compact"/>
              <w:jc w:val="left"/>
            </w:pPr>
            <w:r>
              <w:t>Mid elevation tropics</w:t>
            </w:r>
          </w:p>
        </w:tc>
        <w:tc>
          <w:tcPr>
            <w:tcW w:w="0" w:type="auto"/>
          </w:tcPr>
          <w:p w14:paraId="741DD01F" w14:textId="77777777" w:rsidR="002537A6" w:rsidRDefault="0078265D">
            <w:pPr>
              <w:pStyle w:val="Compact"/>
              <w:jc w:val="left"/>
            </w:pPr>
            <w:r>
              <w:t>Medium</w:t>
            </w:r>
          </w:p>
        </w:tc>
        <w:tc>
          <w:tcPr>
            <w:tcW w:w="0" w:type="auto"/>
          </w:tcPr>
          <w:p w14:paraId="36C62B20" w14:textId="77777777" w:rsidR="002537A6" w:rsidRDefault="0078265D">
            <w:pPr>
              <w:pStyle w:val="Compact"/>
              <w:jc w:val="left"/>
            </w:pPr>
            <w:r>
              <w:t>Tolerant</w:t>
            </w:r>
          </w:p>
        </w:tc>
        <w:tc>
          <w:tcPr>
            <w:tcW w:w="0" w:type="auto"/>
          </w:tcPr>
          <w:p w14:paraId="6B7139D2" w14:textId="77777777" w:rsidR="002537A6" w:rsidRDefault="0078265D">
            <w:pPr>
              <w:pStyle w:val="Compact"/>
              <w:jc w:val="right"/>
            </w:pPr>
            <w:r>
              <w:t>20</w:t>
            </w:r>
          </w:p>
        </w:tc>
      </w:tr>
      <w:tr w:rsidR="002537A6" w14:paraId="0D4906E2" w14:textId="77777777">
        <w:tc>
          <w:tcPr>
            <w:tcW w:w="0" w:type="auto"/>
          </w:tcPr>
          <w:p w14:paraId="0E096CD6" w14:textId="77777777" w:rsidR="002537A6" w:rsidRDefault="0078265D">
            <w:pPr>
              <w:pStyle w:val="Compact"/>
              <w:jc w:val="left"/>
            </w:pPr>
            <w:r>
              <w:t>G11</w:t>
            </w:r>
          </w:p>
        </w:tc>
        <w:tc>
          <w:tcPr>
            <w:tcW w:w="0" w:type="auto"/>
          </w:tcPr>
          <w:p w14:paraId="1AA10D36" w14:textId="77777777" w:rsidR="002537A6" w:rsidRDefault="0078265D">
            <w:pPr>
              <w:pStyle w:val="Compact"/>
              <w:jc w:val="left"/>
            </w:pPr>
            <w:r>
              <w:t>CIP398203.244</w:t>
            </w:r>
          </w:p>
        </w:tc>
        <w:tc>
          <w:tcPr>
            <w:tcW w:w="0" w:type="auto"/>
          </w:tcPr>
          <w:p w14:paraId="2F847E53" w14:textId="77777777" w:rsidR="002537A6" w:rsidRDefault="0078265D">
            <w:pPr>
              <w:pStyle w:val="Compact"/>
              <w:jc w:val="left"/>
            </w:pPr>
            <w:r>
              <w:t>Mid elevation tropics</w:t>
            </w:r>
          </w:p>
        </w:tc>
        <w:tc>
          <w:tcPr>
            <w:tcW w:w="0" w:type="auto"/>
          </w:tcPr>
          <w:p w14:paraId="08EF085A" w14:textId="77777777" w:rsidR="002537A6" w:rsidRDefault="0078265D">
            <w:pPr>
              <w:pStyle w:val="Compact"/>
              <w:jc w:val="left"/>
            </w:pPr>
            <w:r>
              <w:t>Medium</w:t>
            </w:r>
          </w:p>
        </w:tc>
        <w:tc>
          <w:tcPr>
            <w:tcW w:w="0" w:type="auto"/>
          </w:tcPr>
          <w:p w14:paraId="55202223" w14:textId="77777777" w:rsidR="002537A6" w:rsidRDefault="0078265D">
            <w:pPr>
              <w:pStyle w:val="Compact"/>
              <w:jc w:val="left"/>
            </w:pPr>
            <w:r>
              <w:t>Tolerant</w:t>
            </w:r>
          </w:p>
        </w:tc>
        <w:tc>
          <w:tcPr>
            <w:tcW w:w="0" w:type="auto"/>
          </w:tcPr>
          <w:p w14:paraId="4CCA7075" w14:textId="77777777" w:rsidR="002537A6" w:rsidRDefault="0078265D">
            <w:pPr>
              <w:pStyle w:val="Compact"/>
              <w:jc w:val="right"/>
            </w:pPr>
            <w:r>
              <w:t>20</w:t>
            </w:r>
          </w:p>
        </w:tc>
      </w:tr>
      <w:tr w:rsidR="002537A6" w14:paraId="41C6512C" w14:textId="77777777">
        <w:tc>
          <w:tcPr>
            <w:tcW w:w="0" w:type="auto"/>
          </w:tcPr>
          <w:p w14:paraId="4599BF6D" w14:textId="77777777" w:rsidR="002537A6" w:rsidRDefault="0078265D">
            <w:pPr>
              <w:pStyle w:val="Compact"/>
              <w:jc w:val="left"/>
            </w:pPr>
            <w:r>
              <w:t>G12</w:t>
            </w:r>
          </w:p>
        </w:tc>
        <w:tc>
          <w:tcPr>
            <w:tcW w:w="0" w:type="auto"/>
          </w:tcPr>
          <w:p w14:paraId="3651A2B2" w14:textId="77777777" w:rsidR="002537A6" w:rsidRDefault="0078265D">
            <w:pPr>
              <w:pStyle w:val="Compact"/>
              <w:jc w:val="left"/>
            </w:pPr>
            <w:r>
              <w:t>CIP398203.5</w:t>
            </w:r>
          </w:p>
        </w:tc>
        <w:tc>
          <w:tcPr>
            <w:tcW w:w="0" w:type="auto"/>
          </w:tcPr>
          <w:p w14:paraId="74DB684B" w14:textId="77777777" w:rsidR="002537A6" w:rsidRDefault="0078265D">
            <w:pPr>
              <w:pStyle w:val="Compact"/>
              <w:jc w:val="left"/>
            </w:pPr>
            <w:r>
              <w:t>Mid elevation tropics</w:t>
            </w:r>
          </w:p>
        </w:tc>
        <w:tc>
          <w:tcPr>
            <w:tcW w:w="0" w:type="auto"/>
          </w:tcPr>
          <w:p w14:paraId="203CF916" w14:textId="77777777" w:rsidR="002537A6" w:rsidRDefault="0078265D">
            <w:pPr>
              <w:pStyle w:val="Compact"/>
              <w:jc w:val="left"/>
            </w:pPr>
            <w:r>
              <w:t>Medium</w:t>
            </w:r>
          </w:p>
        </w:tc>
        <w:tc>
          <w:tcPr>
            <w:tcW w:w="0" w:type="auto"/>
          </w:tcPr>
          <w:p w14:paraId="5E2C93F0" w14:textId="77777777" w:rsidR="002537A6" w:rsidRDefault="0078265D">
            <w:pPr>
              <w:pStyle w:val="Compact"/>
              <w:jc w:val="left"/>
            </w:pPr>
            <w:r>
              <w:t>Tolerant</w:t>
            </w:r>
          </w:p>
        </w:tc>
        <w:tc>
          <w:tcPr>
            <w:tcW w:w="0" w:type="auto"/>
          </w:tcPr>
          <w:p w14:paraId="6F343AF2" w14:textId="77777777" w:rsidR="002537A6" w:rsidRDefault="0078265D">
            <w:pPr>
              <w:pStyle w:val="Compact"/>
              <w:jc w:val="right"/>
            </w:pPr>
            <w:r>
              <w:t>13</w:t>
            </w:r>
          </w:p>
        </w:tc>
      </w:tr>
      <w:tr w:rsidR="002537A6" w14:paraId="71D2AB18" w14:textId="77777777">
        <w:tc>
          <w:tcPr>
            <w:tcW w:w="0" w:type="auto"/>
          </w:tcPr>
          <w:p w14:paraId="7024D72E" w14:textId="77777777" w:rsidR="002537A6" w:rsidRDefault="0078265D">
            <w:pPr>
              <w:pStyle w:val="Compact"/>
              <w:jc w:val="left"/>
            </w:pPr>
            <w:r>
              <w:t>G13</w:t>
            </w:r>
          </w:p>
        </w:tc>
        <w:tc>
          <w:tcPr>
            <w:tcW w:w="0" w:type="auto"/>
          </w:tcPr>
          <w:p w14:paraId="505FE384" w14:textId="77777777" w:rsidR="002537A6" w:rsidRDefault="0078265D">
            <w:pPr>
              <w:pStyle w:val="Compact"/>
              <w:jc w:val="left"/>
            </w:pPr>
            <w:r>
              <w:t>CIP398208.219</w:t>
            </w:r>
          </w:p>
        </w:tc>
        <w:tc>
          <w:tcPr>
            <w:tcW w:w="0" w:type="auto"/>
          </w:tcPr>
          <w:p w14:paraId="09A816B3" w14:textId="77777777" w:rsidR="002537A6" w:rsidRDefault="0078265D">
            <w:pPr>
              <w:pStyle w:val="Compact"/>
              <w:jc w:val="left"/>
            </w:pPr>
            <w:r>
              <w:t>Mid elevation tropics</w:t>
            </w:r>
          </w:p>
        </w:tc>
        <w:tc>
          <w:tcPr>
            <w:tcW w:w="0" w:type="auto"/>
          </w:tcPr>
          <w:p w14:paraId="107B790B" w14:textId="77777777" w:rsidR="002537A6" w:rsidRDefault="0078265D">
            <w:pPr>
              <w:pStyle w:val="Compact"/>
              <w:jc w:val="left"/>
            </w:pPr>
            <w:r>
              <w:t>Medium</w:t>
            </w:r>
          </w:p>
        </w:tc>
        <w:tc>
          <w:tcPr>
            <w:tcW w:w="0" w:type="auto"/>
          </w:tcPr>
          <w:p w14:paraId="6BDF4E52" w14:textId="77777777" w:rsidR="002537A6" w:rsidRDefault="0078265D">
            <w:pPr>
              <w:pStyle w:val="Compact"/>
              <w:jc w:val="left"/>
            </w:pPr>
            <w:r>
              <w:t>Tolerant</w:t>
            </w:r>
          </w:p>
        </w:tc>
        <w:tc>
          <w:tcPr>
            <w:tcW w:w="0" w:type="auto"/>
          </w:tcPr>
          <w:p w14:paraId="70CC89E3" w14:textId="77777777" w:rsidR="002537A6" w:rsidRDefault="0078265D">
            <w:pPr>
              <w:pStyle w:val="Compact"/>
              <w:jc w:val="right"/>
            </w:pPr>
            <w:r>
              <w:t>22</w:t>
            </w:r>
          </w:p>
        </w:tc>
      </w:tr>
      <w:tr w:rsidR="002537A6" w14:paraId="1775E7DF" w14:textId="77777777">
        <w:tc>
          <w:tcPr>
            <w:tcW w:w="0" w:type="auto"/>
          </w:tcPr>
          <w:p w14:paraId="39FAABA2" w14:textId="77777777" w:rsidR="002537A6" w:rsidRDefault="0078265D">
            <w:pPr>
              <w:pStyle w:val="Compact"/>
              <w:jc w:val="left"/>
            </w:pPr>
            <w:r>
              <w:t>G14</w:t>
            </w:r>
          </w:p>
        </w:tc>
        <w:tc>
          <w:tcPr>
            <w:tcW w:w="0" w:type="auto"/>
          </w:tcPr>
          <w:p w14:paraId="60973FB0" w14:textId="77777777" w:rsidR="002537A6" w:rsidRDefault="0078265D">
            <w:pPr>
              <w:pStyle w:val="Compact"/>
              <w:jc w:val="left"/>
            </w:pPr>
            <w:r>
              <w:t>CIP398208.33</w:t>
            </w:r>
          </w:p>
        </w:tc>
        <w:tc>
          <w:tcPr>
            <w:tcW w:w="0" w:type="auto"/>
          </w:tcPr>
          <w:p w14:paraId="25733AF9" w14:textId="77777777" w:rsidR="002537A6" w:rsidRDefault="0078265D">
            <w:pPr>
              <w:pStyle w:val="Compact"/>
              <w:jc w:val="left"/>
            </w:pPr>
            <w:r>
              <w:t>Mid elevation tropics</w:t>
            </w:r>
          </w:p>
        </w:tc>
        <w:tc>
          <w:tcPr>
            <w:tcW w:w="0" w:type="auto"/>
          </w:tcPr>
          <w:p w14:paraId="50AA3BD9" w14:textId="77777777" w:rsidR="002537A6" w:rsidRDefault="0078265D">
            <w:pPr>
              <w:pStyle w:val="Compact"/>
              <w:jc w:val="left"/>
            </w:pPr>
            <w:r>
              <w:t>Medium</w:t>
            </w:r>
          </w:p>
        </w:tc>
        <w:tc>
          <w:tcPr>
            <w:tcW w:w="0" w:type="auto"/>
          </w:tcPr>
          <w:p w14:paraId="2DC6C20F" w14:textId="77777777" w:rsidR="002537A6" w:rsidRDefault="0078265D">
            <w:pPr>
              <w:pStyle w:val="Compact"/>
              <w:jc w:val="left"/>
            </w:pPr>
            <w:r>
              <w:t>Tolerant</w:t>
            </w:r>
          </w:p>
        </w:tc>
        <w:tc>
          <w:tcPr>
            <w:tcW w:w="0" w:type="auto"/>
          </w:tcPr>
          <w:p w14:paraId="3D0F8534" w14:textId="77777777" w:rsidR="002537A6" w:rsidRDefault="0078265D">
            <w:pPr>
              <w:pStyle w:val="Compact"/>
              <w:jc w:val="right"/>
            </w:pPr>
            <w:r>
              <w:t>21</w:t>
            </w:r>
          </w:p>
        </w:tc>
      </w:tr>
      <w:tr w:rsidR="002537A6" w14:paraId="3F9E13F9" w14:textId="77777777">
        <w:tc>
          <w:tcPr>
            <w:tcW w:w="0" w:type="auto"/>
          </w:tcPr>
          <w:p w14:paraId="214D1088" w14:textId="77777777" w:rsidR="002537A6" w:rsidRDefault="0078265D">
            <w:pPr>
              <w:pStyle w:val="Compact"/>
              <w:jc w:val="left"/>
            </w:pPr>
            <w:r>
              <w:t>G15</w:t>
            </w:r>
          </w:p>
        </w:tc>
        <w:tc>
          <w:tcPr>
            <w:tcW w:w="0" w:type="auto"/>
          </w:tcPr>
          <w:p w14:paraId="248005ED" w14:textId="77777777" w:rsidR="002537A6" w:rsidRDefault="0078265D">
            <w:pPr>
              <w:pStyle w:val="Compact"/>
              <w:jc w:val="left"/>
            </w:pPr>
            <w:r>
              <w:t>CIP398208.620</w:t>
            </w:r>
          </w:p>
        </w:tc>
        <w:tc>
          <w:tcPr>
            <w:tcW w:w="0" w:type="auto"/>
          </w:tcPr>
          <w:p w14:paraId="5E702ABD" w14:textId="77777777" w:rsidR="002537A6" w:rsidRDefault="0078265D">
            <w:pPr>
              <w:pStyle w:val="Compact"/>
              <w:jc w:val="left"/>
            </w:pPr>
            <w:r>
              <w:t>Mid elevation tropics</w:t>
            </w:r>
          </w:p>
        </w:tc>
        <w:tc>
          <w:tcPr>
            <w:tcW w:w="0" w:type="auto"/>
          </w:tcPr>
          <w:p w14:paraId="1024861B" w14:textId="77777777" w:rsidR="002537A6" w:rsidRDefault="0078265D">
            <w:pPr>
              <w:pStyle w:val="Compact"/>
              <w:jc w:val="left"/>
            </w:pPr>
            <w:r>
              <w:t>Medium</w:t>
            </w:r>
          </w:p>
        </w:tc>
        <w:tc>
          <w:tcPr>
            <w:tcW w:w="0" w:type="auto"/>
          </w:tcPr>
          <w:p w14:paraId="64396D6F" w14:textId="77777777" w:rsidR="002537A6" w:rsidRDefault="0078265D">
            <w:pPr>
              <w:pStyle w:val="Compact"/>
              <w:jc w:val="left"/>
            </w:pPr>
            <w:r>
              <w:t>Tolerant</w:t>
            </w:r>
          </w:p>
        </w:tc>
        <w:tc>
          <w:tcPr>
            <w:tcW w:w="0" w:type="auto"/>
          </w:tcPr>
          <w:p w14:paraId="0A281AF0" w14:textId="77777777" w:rsidR="002537A6" w:rsidRDefault="0078265D">
            <w:pPr>
              <w:pStyle w:val="Compact"/>
              <w:jc w:val="right"/>
            </w:pPr>
            <w:r>
              <w:t>21</w:t>
            </w:r>
          </w:p>
        </w:tc>
      </w:tr>
    </w:tbl>
    <w:p w14:paraId="2E71066F" w14:textId="77777777" w:rsidR="002537A6" w:rsidRDefault="0078265D">
      <w:r>
        <w:br w:type="page"/>
      </w:r>
    </w:p>
    <w:p w14:paraId="41109509" w14:textId="77777777" w:rsidR="002537A6" w:rsidRDefault="0078265D">
      <w:pPr>
        <w:pStyle w:val="TableCaption"/>
      </w:pPr>
      <w:r>
        <w:lastRenderedPageBreak/>
        <w:t>Table 2: Treatment comparison for seventeen variables between Well-Watered (WW) and Water Deficit (WD) in 15 potato genotypes. Where: Chlorophyll Concentration (</w:t>
      </w:r>
      <w:proofErr w:type="spellStart"/>
      <w:r>
        <w:t>spad</w:t>
      </w:r>
      <w:proofErr w:type="spellEnd"/>
      <w:r>
        <w:t>), Plant height (</w:t>
      </w:r>
      <w:proofErr w:type="spellStart"/>
      <w:r>
        <w:t>hgt</w:t>
      </w:r>
      <w:proofErr w:type="spellEnd"/>
      <w:r>
        <w:t>; cm), Relative water content (</w:t>
      </w:r>
      <w:proofErr w:type="spellStart"/>
      <w:r>
        <w:t>rwc</w:t>
      </w:r>
      <w:proofErr w:type="spellEnd"/>
      <w:r>
        <w:t>; %), Leaf osmotic potential (lop; MPa), Leaf dry weight (</w:t>
      </w:r>
      <w:proofErr w:type="spellStart"/>
      <w:r>
        <w:t>ldw</w:t>
      </w:r>
      <w:proofErr w:type="spellEnd"/>
      <w:r>
        <w:t>; g), Stem dry weight (</w:t>
      </w:r>
      <w:proofErr w:type="spellStart"/>
      <w:r>
        <w:t>sdw</w:t>
      </w:r>
      <w:proofErr w:type="spellEnd"/>
      <w:r>
        <w:t>; g), Root dry weight (</w:t>
      </w:r>
      <w:proofErr w:type="spellStart"/>
      <w:r>
        <w:t>rdw</w:t>
      </w:r>
      <w:proofErr w:type="spellEnd"/>
      <w:r>
        <w:t>; g), Tuber dry weight (</w:t>
      </w:r>
      <w:proofErr w:type="spellStart"/>
      <w:r>
        <w:t>tdw</w:t>
      </w:r>
      <w:proofErr w:type="spellEnd"/>
      <w:r>
        <w:t>; g), Tuber number (</w:t>
      </w:r>
      <w:proofErr w:type="spellStart"/>
      <w:r>
        <w:t>ntub</w:t>
      </w:r>
      <w:proofErr w:type="spellEnd"/>
      <w:r>
        <w:t>; N°), Total transpiration (</w:t>
      </w:r>
      <w:proofErr w:type="spellStart"/>
      <w:r>
        <w:t>trs</w:t>
      </w:r>
      <w:proofErr w:type="spellEnd"/>
      <w:r>
        <w:t>; ml), Leaf area (</w:t>
      </w:r>
      <w:proofErr w:type="spellStart"/>
      <w:r>
        <w:t>lfa</w:t>
      </w:r>
      <w:proofErr w:type="spellEnd"/>
      <w:r>
        <w:t>; cm</w:t>
      </w:r>
      <w:r>
        <w:rPr>
          <w:vertAlign w:val="superscript"/>
        </w:rPr>
        <w:t>2</w:t>
      </w:r>
      <w:r>
        <w:t>), Root length (</w:t>
      </w:r>
      <w:proofErr w:type="spellStart"/>
      <w:r>
        <w:t>rdl</w:t>
      </w:r>
      <w:proofErr w:type="spellEnd"/>
      <w:r>
        <w:t>; cm), Total dry biomass (</w:t>
      </w:r>
      <w:proofErr w:type="spellStart"/>
      <w:r>
        <w:t>tdb</w:t>
      </w:r>
      <w:proofErr w:type="spellEnd"/>
      <w:r>
        <w:t>; g), Harvest Index (hi), Specific Leaf Area (</w:t>
      </w:r>
      <w:proofErr w:type="spellStart"/>
      <w:r>
        <w:t>sla</w:t>
      </w:r>
      <w:proofErr w:type="spellEnd"/>
      <w:r>
        <w:t>; cm</w:t>
      </w:r>
      <w:r>
        <w:rPr>
          <w:vertAlign w:val="superscript"/>
        </w:rPr>
        <w:t>2</w:t>
      </w:r>
      <w:r>
        <w:t>g</w:t>
      </w:r>
      <w:r>
        <w:rPr>
          <w:vertAlign w:val="superscript"/>
        </w:rPr>
        <w:t>-1</w:t>
      </w:r>
      <w:r>
        <w:t>), Relative Chlorophyll Content (</w:t>
      </w:r>
      <w:proofErr w:type="spellStart"/>
      <w:r>
        <w:t>rcc</w:t>
      </w:r>
      <w:proofErr w:type="spellEnd"/>
      <w:r>
        <w:t>), Biomass water use efficiency (</w:t>
      </w:r>
      <w:proofErr w:type="spellStart"/>
      <w:r>
        <w:t>wue</w:t>
      </w:r>
      <w:r>
        <w:rPr>
          <w:vertAlign w:val="subscript"/>
        </w:rPr>
        <w:t>b</w:t>
      </w:r>
      <w:proofErr w:type="spellEnd"/>
      <w:r>
        <w:t>; gl</w:t>
      </w:r>
      <w:r>
        <w:rPr>
          <w:vertAlign w:val="superscript"/>
        </w:rPr>
        <w:t>-1</w:t>
      </w:r>
      <w:r>
        <w:t>), Tuber Water Use Efficiency (</w:t>
      </w:r>
      <w:proofErr w:type="spellStart"/>
      <w:r>
        <w:t>wue</w:t>
      </w:r>
      <w:r>
        <w:rPr>
          <w:vertAlign w:val="subscript"/>
        </w:rPr>
        <w:t>t</w:t>
      </w:r>
      <w:proofErr w:type="spellEnd"/>
      <w:r>
        <w:t>; gl</w:t>
      </w:r>
      <w:r>
        <w:rPr>
          <w:vertAlign w:val="superscript"/>
        </w:rPr>
        <w:t>-1</w:t>
      </w:r>
      <w:r>
        <w:t>). The vales are represented by the mean ± standard deviation with the significance under T-test with their respective p-values.</w:t>
      </w:r>
    </w:p>
    <w:tbl>
      <w:tblPr>
        <w:tblStyle w:val="Table"/>
        <w:tblW w:w="0" w:type="pct"/>
        <w:tblLook w:val="07E0" w:firstRow="1" w:lastRow="1" w:firstColumn="1" w:lastColumn="1" w:noHBand="1" w:noVBand="1"/>
      </w:tblPr>
      <w:tblGrid>
        <w:gridCol w:w="985"/>
        <w:gridCol w:w="1369"/>
        <w:gridCol w:w="1369"/>
        <w:gridCol w:w="889"/>
      </w:tblGrid>
      <w:tr w:rsidR="002537A6" w14:paraId="68A6A245" w14:textId="77777777" w:rsidTr="002537A6">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4324367" w14:textId="77777777" w:rsidR="002537A6" w:rsidRDefault="0078265D">
            <w:pPr>
              <w:pStyle w:val="Compact"/>
              <w:jc w:val="left"/>
            </w:pPr>
            <w:r>
              <w:rPr>
                <w:b/>
              </w:rPr>
              <w:t>Variable</w:t>
            </w:r>
          </w:p>
        </w:tc>
        <w:tc>
          <w:tcPr>
            <w:tcW w:w="0" w:type="auto"/>
            <w:tcBorders>
              <w:bottom w:val="single" w:sz="0" w:space="0" w:color="auto"/>
            </w:tcBorders>
            <w:vAlign w:val="bottom"/>
          </w:tcPr>
          <w:p w14:paraId="075084B0" w14:textId="77777777" w:rsidR="002537A6" w:rsidRDefault="0078265D">
            <w:pPr>
              <w:pStyle w:val="Compact"/>
              <w:jc w:val="left"/>
            </w:pPr>
            <w:r>
              <w:rPr>
                <w:b/>
              </w:rPr>
              <w:t>WD</w:t>
            </w:r>
            <w:r>
              <w:t>, N = 75</w:t>
            </w:r>
          </w:p>
        </w:tc>
        <w:tc>
          <w:tcPr>
            <w:tcW w:w="0" w:type="auto"/>
            <w:tcBorders>
              <w:bottom w:val="single" w:sz="0" w:space="0" w:color="auto"/>
            </w:tcBorders>
            <w:vAlign w:val="bottom"/>
          </w:tcPr>
          <w:p w14:paraId="36FF053E" w14:textId="77777777" w:rsidR="002537A6" w:rsidRDefault="0078265D">
            <w:pPr>
              <w:pStyle w:val="Compact"/>
              <w:jc w:val="left"/>
            </w:pPr>
            <w:r>
              <w:rPr>
                <w:b/>
              </w:rPr>
              <w:t>WW</w:t>
            </w:r>
            <w:r>
              <w:t>, N = 75</w:t>
            </w:r>
          </w:p>
        </w:tc>
        <w:tc>
          <w:tcPr>
            <w:tcW w:w="0" w:type="auto"/>
            <w:tcBorders>
              <w:bottom w:val="single" w:sz="0" w:space="0" w:color="auto"/>
            </w:tcBorders>
            <w:vAlign w:val="bottom"/>
          </w:tcPr>
          <w:p w14:paraId="7078E2ED" w14:textId="77777777" w:rsidR="002537A6" w:rsidRDefault="0078265D">
            <w:pPr>
              <w:pStyle w:val="Compact"/>
              <w:jc w:val="left"/>
            </w:pPr>
            <w:r>
              <w:rPr>
                <w:b/>
              </w:rPr>
              <w:t>p-value</w:t>
            </w:r>
          </w:p>
        </w:tc>
      </w:tr>
      <w:tr w:rsidR="002537A6" w14:paraId="3E61C834" w14:textId="77777777">
        <w:tc>
          <w:tcPr>
            <w:tcW w:w="0" w:type="auto"/>
          </w:tcPr>
          <w:p w14:paraId="5BAC1ACA" w14:textId="77777777" w:rsidR="002537A6" w:rsidRDefault="0078265D">
            <w:pPr>
              <w:pStyle w:val="Compact"/>
              <w:jc w:val="left"/>
            </w:pPr>
            <w:r>
              <w:rPr>
                <w:b/>
              </w:rPr>
              <w:t>spad_29</w:t>
            </w:r>
          </w:p>
        </w:tc>
        <w:tc>
          <w:tcPr>
            <w:tcW w:w="0" w:type="auto"/>
          </w:tcPr>
          <w:p w14:paraId="748C9C88" w14:textId="77777777" w:rsidR="002537A6" w:rsidRDefault="0078265D">
            <w:pPr>
              <w:pStyle w:val="Compact"/>
              <w:jc w:val="left"/>
            </w:pPr>
            <w:r>
              <w:t>56.1 ± 4.9</w:t>
            </w:r>
          </w:p>
        </w:tc>
        <w:tc>
          <w:tcPr>
            <w:tcW w:w="0" w:type="auto"/>
          </w:tcPr>
          <w:p w14:paraId="515E15DA" w14:textId="77777777" w:rsidR="002537A6" w:rsidRDefault="0078265D">
            <w:pPr>
              <w:pStyle w:val="Compact"/>
              <w:jc w:val="left"/>
            </w:pPr>
            <w:r>
              <w:t>56.7 ± 5.0</w:t>
            </w:r>
          </w:p>
        </w:tc>
        <w:tc>
          <w:tcPr>
            <w:tcW w:w="0" w:type="auto"/>
          </w:tcPr>
          <w:p w14:paraId="21791D32" w14:textId="77777777" w:rsidR="002537A6" w:rsidRDefault="0078265D">
            <w:pPr>
              <w:pStyle w:val="Compact"/>
              <w:jc w:val="left"/>
            </w:pPr>
            <w:r>
              <w:t>0.4</w:t>
            </w:r>
          </w:p>
        </w:tc>
      </w:tr>
      <w:tr w:rsidR="002537A6" w14:paraId="12AB7CE7" w14:textId="77777777">
        <w:tc>
          <w:tcPr>
            <w:tcW w:w="0" w:type="auto"/>
          </w:tcPr>
          <w:p w14:paraId="484A3FD8" w14:textId="77777777" w:rsidR="002537A6" w:rsidRDefault="0078265D">
            <w:pPr>
              <w:pStyle w:val="Compact"/>
              <w:jc w:val="left"/>
            </w:pPr>
            <w:r>
              <w:rPr>
                <w:b/>
              </w:rPr>
              <w:t>spad_59</w:t>
            </w:r>
          </w:p>
        </w:tc>
        <w:tc>
          <w:tcPr>
            <w:tcW w:w="0" w:type="auto"/>
          </w:tcPr>
          <w:p w14:paraId="638009D9" w14:textId="77777777" w:rsidR="002537A6" w:rsidRDefault="0078265D">
            <w:pPr>
              <w:pStyle w:val="Compact"/>
              <w:jc w:val="left"/>
            </w:pPr>
            <w:r>
              <w:t>47.9 ± 4.4</w:t>
            </w:r>
          </w:p>
        </w:tc>
        <w:tc>
          <w:tcPr>
            <w:tcW w:w="0" w:type="auto"/>
          </w:tcPr>
          <w:p w14:paraId="4206B581" w14:textId="77777777" w:rsidR="002537A6" w:rsidRDefault="0078265D">
            <w:pPr>
              <w:pStyle w:val="Compact"/>
              <w:jc w:val="left"/>
            </w:pPr>
            <w:r>
              <w:t>45.8 ± 3.7</w:t>
            </w:r>
          </w:p>
        </w:tc>
        <w:tc>
          <w:tcPr>
            <w:tcW w:w="0" w:type="auto"/>
          </w:tcPr>
          <w:p w14:paraId="166DF061" w14:textId="77777777" w:rsidR="002537A6" w:rsidRDefault="0078265D">
            <w:pPr>
              <w:pStyle w:val="Compact"/>
              <w:jc w:val="left"/>
            </w:pPr>
            <w:r>
              <w:t>0.002</w:t>
            </w:r>
          </w:p>
        </w:tc>
      </w:tr>
      <w:tr w:rsidR="002537A6" w14:paraId="7B907236" w14:textId="77777777">
        <w:tc>
          <w:tcPr>
            <w:tcW w:w="0" w:type="auto"/>
          </w:tcPr>
          <w:p w14:paraId="57E35E37" w14:textId="77777777" w:rsidR="002537A6" w:rsidRDefault="0078265D">
            <w:pPr>
              <w:pStyle w:val="Compact"/>
              <w:jc w:val="left"/>
            </w:pPr>
            <w:r>
              <w:rPr>
                <w:b/>
              </w:rPr>
              <w:t>spad_76</w:t>
            </w:r>
          </w:p>
        </w:tc>
        <w:tc>
          <w:tcPr>
            <w:tcW w:w="0" w:type="auto"/>
          </w:tcPr>
          <w:p w14:paraId="48A25BF1" w14:textId="77777777" w:rsidR="002537A6" w:rsidRDefault="0078265D">
            <w:pPr>
              <w:pStyle w:val="Compact"/>
              <w:jc w:val="left"/>
            </w:pPr>
            <w:r>
              <w:t>46.0 ± 5.4</w:t>
            </w:r>
          </w:p>
        </w:tc>
        <w:tc>
          <w:tcPr>
            <w:tcW w:w="0" w:type="auto"/>
          </w:tcPr>
          <w:p w14:paraId="17ADFEFA" w14:textId="77777777" w:rsidR="002537A6" w:rsidRDefault="0078265D">
            <w:pPr>
              <w:pStyle w:val="Compact"/>
              <w:jc w:val="left"/>
            </w:pPr>
            <w:r>
              <w:t>41.7 ± 3.6</w:t>
            </w:r>
          </w:p>
        </w:tc>
        <w:tc>
          <w:tcPr>
            <w:tcW w:w="0" w:type="auto"/>
          </w:tcPr>
          <w:p w14:paraId="091B68CF" w14:textId="77777777" w:rsidR="002537A6" w:rsidRDefault="0078265D">
            <w:pPr>
              <w:pStyle w:val="Compact"/>
              <w:jc w:val="left"/>
            </w:pPr>
            <w:r>
              <w:t>&lt;0.001</w:t>
            </w:r>
          </w:p>
        </w:tc>
      </w:tr>
      <w:tr w:rsidR="002537A6" w14:paraId="1FB26A51" w14:textId="77777777">
        <w:tc>
          <w:tcPr>
            <w:tcW w:w="0" w:type="auto"/>
          </w:tcPr>
          <w:p w14:paraId="6F7A777A" w14:textId="77777777" w:rsidR="002537A6" w:rsidRDefault="0078265D">
            <w:pPr>
              <w:pStyle w:val="Compact"/>
              <w:jc w:val="left"/>
            </w:pPr>
            <w:r>
              <w:rPr>
                <w:b/>
              </w:rPr>
              <w:t>spad_83</w:t>
            </w:r>
          </w:p>
        </w:tc>
        <w:tc>
          <w:tcPr>
            <w:tcW w:w="0" w:type="auto"/>
          </w:tcPr>
          <w:p w14:paraId="484678E2" w14:textId="77777777" w:rsidR="002537A6" w:rsidRDefault="0078265D">
            <w:pPr>
              <w:pStyle w:val="Compact"/>
              <w:jc w:val="left"/>
            </w:pPr>
            <w:r>
              <w:t>44.1 ± 5.9</w:t>
            </w:r>
          </w:p>
        </w:tc>
        <w:tc>
          <w:tcPr>
            <w:tcW w:w="0" w:type="auto"/>
          </w:tcPr>
          <w:p w14:paraId="52984FCA" w14:textId="77777777" w:rsidR="002537A6" w:rsidRDefault="0078265D">
            <w:pPr>
              <w:pStyle w:val="Compact"/>
              <w:jc w:val="left"/>
            </w:pPr>
            <w:r>
              <w:t>39.7 ± 4.5</w:t>
            </w:r>
          </w:p>
        </w:tc>
        <w:tc>
          <w:tcPr>
            <w:tcW w:w="0" w:type="auto"/>
          </w:tcPr>
          <w:p w14:paraId="3839E27B" w14:textId="77777777" w:rsidR="002537A6" w:rsidRDefault="0078265D">
            <w:pPr>
              <w:pStyle w:val="Compact"/>
              <w:jc w:val="left"/>
            </w:pPr>
            <w:r>
              <w:t>&lt;0.001</w:t>
            </w:r>
          </w:p>
        </w:tc>
      </w:tr>
      <w:tr w:rsidR="002537A6" w14:paraId="1C7AC155" w14:textId="77777777">
        <w:tc>
          <w:tcPr>
            <w:tcW w:w="0" w:type="auto"/>
          </w:tcPr>
          <w:p w14:paraId="1AA572E7" w14:textId="77777777" w:rsidR="002537A6" w:rsidRDefault="0078265D">
            <w:pPr>
              <w:pStyle w:val="Compact"/>
              <w:jc w:val="left"/>
            </w:pPr>
            <w:proofErr w:type="spellStart"/>
            <w:r>
              <w:rPr>
                <w:b/>
              </w:rPr>
              <w:t>hgt</w:t>
            </w:r>
            <w:proofErr w:type="spellEnd"/>
          </w:p>
        </w:tc>
        <w:tc>
          <w:tcPr>
            <w:tcW w:w="0" w:type="auto"/>
          </w:tcPr>
          <w:p w14:paraId="5835DAB6" w14:textId="77777777" w:rsidR="002537A6" w:rsidRDefault="0078265D">
            <w:pPr>
              <w:pStyle w:val="Compact"/>
              <w:jc w:val="left"/>
            </w:pPr>
            <w:r>
              <w:t>132 ± 15</w:t>
            </w:r>
          </w:p>
        </w:tc>
        <w:tc>
          <w:tcPr>
            <w:tcW w:w="0" w:type="auto"/>
          </w:tcPr>
          <w:p w14:paraId="25146D4F" w14:textId="77777777" w:rsidR="002537A6" w:rsidRDefault="0078265D">
            <w:pPr>
              <w:pStyle w:val="Compact"/>
              <w:jc w:val="left"/>
            </w:pPr>
            <w:r>
              <w:t>150 ± 16</w:t>
            </w:r>
          </w:p>
        </w:tc>
        <w:tc>
          <w:tcPr>
            <w:tcW w:w="0" w:type="auto"/>
          </w:tcPr>
          <w:p w14:paraId="1BB22679" w14:textId="77777777" w:rsidR="002537A6" w:rsidRDefault="0078265D">
            <w:pPr>
              <w:pStyle w:val="Compact"/>
              <w:jc w:val="left"/>
            </w:pPr>
            <w:r>
              <w:t>&lt;0.001</w:t>
            </w:r>
          </w:p>
        </w:tc>
      </w:tr>
      <w:tr w:rsidR="002537A6" w14:paraId="66BF0E6F" w14:textId="77777777">
        <w:tc>
          <w:tcPr>
            <w:tcW w:w="0" w:type="auto"/>
          </w:tcPr>
          <w:p w14:paraId="2C579766" w14:textId="77777777" w:rsidR="002537A6" w:rsidRDefault="0078265D">
            <w:pPr>
              <w:pStyle w:val="Compact"/>
              <w:jc w:val="left"/>
            </w:pPr>
            <w:proofErr w:type="spellStart"/>
            <w:r>
              <w:rPr>
                <w:b/>
              </w:rPr>
              <w:t>rwc</w:t>
            </w:r>
            <w:proofErr w:type="spellEnd"/>
          </w:p>
        </w:tc>
        <w:tc>
          <w:tcPr>
            <w:tcW w:w="0" w:type="auto"/>
          </w:tcPr>
          <w:p w14:paraId="3757DC67" w14:textId="77777777" w:rsidR="002537A6" w:rsidRDefault="0078265D">
            <w:pPr>
              <w:pStyle w:val="Compact"/>
              <w:jc w:val="left"/>
            </w:pPr>
            <w:r>
              <w:t>58 ± 6</w:t>
            </w:r>
          </w:p>
        </w:tc>
        <w:tc>
          <w:tcPr>
            <w:tcW w:w="0" w:type="auto"/>
          </w:tcPr>
          <w:p w14:paraId="40AF25AC" w14:textId="77777777" w:rsidR="002537A6" w:rsidRDefault="0078265D">
            <w:pPr>
              <w:pStyle w:val="Compact"/>
              <w:jc w:val="left"/>
            </w:pPr>
            <w:r>
              <w:t>69 ± 5</w:t>
            </w:r>
          </w:p>
        </w:tc>
        <w:tc>
          <w:tcPr>
            <w:tcW w:w="0" w:type="auto"/>
          </w:tcPr>
          <w:p w14:paraId="1A45118D" w14:textId="77777777" w:rsidR="002537A6" w:rsidRDefault="0078265D">
            <w:pPr>
              <w:pStyle w:val="Compact"/>
              <w:jc w:val="left"/>
            </w:pPr>
            <w:r>
              <w:t>&lt;0.001</w:t>
            </w:r>
          </w:p>
        </w:tc>
      </w:tr>
      <w:tr w:rsidR="002537A6" w14:paraId="700269D0" w14:textId="77777777">
        <w:tc>
          <w:tcPr>
            <w:tcW w:w="0" w:type="auto"/>
          </w:tcPr>
          <w:p w14:paraId="4A99ABB7" w14:textId="77777777" w:rsidR="002537A6" w:rsidRDefault="0078265D">
            <w:pPr>
              <w:pStyle w:val="Compact"/>
              <w:jc w:val="left"/>
            </w:pPr>
            <w:r>
              <w:rPr>
                <w:b/>
              </w:rPr>
              <w:t>lop</w:t>
            </w:r>
          </w:p>
        </w:tc>
        <w:tc>
          <w:tcPr>
            <w:tcW w:w="0" w:type="auto"/>
          </w:tcPr>
          <w:p w14:paraId="045D5AD5" w14:textId="77777777" w:rsidR="002537A6" w:rsidRDefault="0078265D">
            <w:pPr>
              <w:pStyle w:val="Compact"/>
              <w:jc w:val="left"/>
            </w:pPr>
            <w:r>
              <w:t>-2.84 ± 0.30</w:t>
            </w:r>
          </w:p>
        </w:tc>
        <w:tc>
          <w:tcPr>
            <w:tcW w:w="0" w:type="auto"/>
          </w:tcPr>
          <w:p w14:paraId="0C725E92" w14:textId="77777777" w:rsidR="002537A6" w:rsidRDefault="0078265D">
            <w:pPr>
              <w:pStyle w:val="Compact"/>
              <w:jc w:val="left"/>
            </w:pPr>
            <w:r>
              <w:t>-2.25 ± 0.29</w:t>
            </w:r>
          </w:p>
        </w:tc>
        <w:tc>
          <w:tcPr>
            <w:tcW w:w="0" w:type="auto"/>
          </w:tcPr>
          <w:p w14:paraId="1AA2BB91" w14:textId="77777777" w:rsidR="002537A6" w:rsidRDefault="0078265D">
            <w:pPr>
              <w:pStyle w:val="Compact"/>
              <w:jc w:val="left"/>
            </w:pPr>
            <w:r>
              <w:t>&lt;0.001</w:t>
            </w:r>
          </w:p>
        </w:tc>
      </w:tr>
      <w:tr w:rsidR="002537A6" w14:paraId="52455180" w14:textId="77777777">
        <w:tc>
          <w:tcPr>
            <w:tcW w:w="0" w:type="auto"/>
          </w:tcPr>
          <w:p w14:paraId="27A23CFC" w14:textId="77777777" w:rsidR="002537A6" w:rsidRDefault="0078265D">
            <w:pPr>
              <w:pStyle w:val="Compact"/>
              <w:jc w:val="left"/>
            </w:pPr>
            <w:proofErr w:type="spellStart"/>
            <w:r>
              <w:rPr>
                <w:b/>
              </w:rPr>
              <w:t>ldw</w:t>
            </w:r>
            <w:proofErr w:type="spellEnd"/>
          </w:p>
        </w:tc>
        <w:tc>
          <w:tcPr>
            <w:tcW w:w="0" w:type="auto"/>
          </w:tcPr>
          <w:p w14:paraId="160A6318" w14:textId="77777777" w:rsidR="002537A6" w:rsidRDefault="0078265D">
            <w:pPr>
              <w:pStyle w:val="Compact"/>
              <w:jc w:val="left"/>
            </w:pPr>
            <w:r>
              <w:t>12.0 ± 3.7</w:t>
            </w:r>
          </w:p>
        </w:tc>
        <w:tc>
          <w:tcPr>
            <w:tcW w:w="0" w:type="auto"/>
          </w:tcPr>
          <w:p w14:paraId="27885780" w14:textId="77777777" w:rsidR="002537A6" w:rsidRDefault="0078265D">
            <w:pPr>
              <w:pStyle w:val="Compact"/>
              <w:jc w:val="left"/>
            </w:pPr>
            <w:r>
              <w:t>17.3 ± 5.5</w:t>
            </w:r>
          </w:p>
        </w:tc>
        <w:tc>
          <w:tcPr>
            <w:tcW w:w="0" w:type="auto"/>
          </w:tcPr>
          <w:p w14:paraId="3491A3CA" w14:textId="77777777" w:rsidR="002537A6" w:rsidRDefault="0078265D">
            <w:pPr>
              <w:pStyle w:val="Compact"/>
              <w:jc w:val="left"/>
            </w:pPr>
            <w:r>
              <w:t>&lt;0.001</w:t>
            </w:r>
          </w:p>
        </w:tc>
      </w:tr>
      <w:tr w:rsidR="002537A6" w14:paraId="35750C8A" w14:textId="77777777">
        <w:tc>
          <w:tcPr>
            <w:tcW w:w="0" w:type="auto"/>
          </w:tcPr>
          <w:p w14:paraId="48548287" w14:textId="77777777" w:rsidR="002537A6" w:rsidRDefault="0078265D">
            <w:pPr>
              <w:pStyle w:val="Compact"/>
              <w:jc w:val="left"/>
            </w:pPr>
            <w:proofErr w:type="spellStart"/>
            <w:r>
              <w:rPr>
                <w:b/>
              </w:rPr>
              <w:t>sdw</w:t>
            </w:r>
            <w:proofErr w:type="spellEnd"/>
          </w:p>
        </w:tc>
        <w:tc>
          <w:tcPr>
            <w:tcW w:w="0" w:type="auto"/>
          </w:tcPr>
          <w:p w14:paraId="6D204583" w14:textId="77777777" w:rsidR="002537A6" w:rsidRDefault="0078265D">
            <w:pPr>
              <w:pStyle w:val="Compact"/>
              <w:jc w:val="left"/>
            </w:pPr>
            <w:r>
              <w:t>11.6 ± 9.1</w:t>
            </w:r>
          </w:p>
        </w:tc>
        <w:tc>
          <w:tcPr>
            <w:tcW w:w="0" w:type="auto"/>
          </w:tcPr>
          <w:p w14:paraId="0A17B5F1" w14:textId="77777777" w:rsidR="002537A6" w:rsidRDefault="0078265D">
            <w:pPr>
              <w:pStyle w:val="Compact"/>
              <w:jc w:val="left"/>
            </w:pPr>
            <w:r>
              <w:t>14.5 ± 6.1</w:t>
            </w:r>
          </w:p>
        </w:tc>
        <w:tc>
          <w:tcPr>
            <w:tcW w:w="0" w:type="auto"/>
          </w:tcPr>
          <w:p w14:paraId="4AABA210" w14:textId="77777777" w:rsidR="002537A6" w:rsidRDefault="0078265D">
            <w:pPr>
              <w:pStyle w:val="Compact"/>
              <w:jc w:val="left"/>
            </w:pPr>
            <w:r>
              <w:t>&lt;0.001</w:t>
            </w:r>
          </w:p>
        </w:tc>
      </w:tr>
      <w:tr w:rsidR="002537A6" w14:paraId="32359BFC" w14:textId="77777777">
        <w:tc>
          <w:tcPr>
            <w:tcW w:w="0" w:type="auto"/>
          </w:tcPr>
          <w:p w14:paraId="666EE3F8" w14:textId="77777777" w:rsidR="002537A6" w:rsidRDefault="0078265D">
            <w:pPr>
              <w:pStyle w:val="Compact"/>
              <w:jc w:val="left"/>
            </w:pPr>
            <w:proofErr w:type="spellStart"/>
            <w:r>
              <w:rPr>
                <w:b/>
              </w:rPr>
              <w:t>rdw</w:t>
            </w:r>
            <w:proofErr w:type="spellEnd"/>
          </w:p>
        </w:tc>
        <w:tc>
          <w:tcPr>
            <w:tcW w:w="0" w:type="auto"/>
          </w:tcPr>
          <w:p w14:paraId="472C9921" w14:textId="77777777" w:rsidR="002537A6" w:rsidRDefault="0078265D">
            <w:pPr>
              <w:pStyle w:val="Compact"/>
              <w:jc w:val="left"/>
            </w:pPr>
            <w:r>
              <w:t>3.67 ± 1.94</w:t>
            </w:r>
          </w:p>
        </w:tc>
        <w:tc>
          <w:tcPr>
            <w:tcW w:w="0" w:type="auto"/>
          </w:tcPr>
          <w:p w14:paraId="14FB6061" w14:textId="77777777" w:rsidR="002537A6" w:rsidRDefault="0078265D">
            <w:pPr>
              <w:pStyle w:val="Compact"/>
              <w:jc w:val="left"/>
            </w:pPr>
            <w:r>
              <w:t>3.50 ± 1.96</w:t>
            </w:r>
          </w:p>
        </w:tc>
        <w:tc>
          <w:tcPr>
            <w:tcW w:w="0" w:type="auto"/>
          </w:tcPr>
          <w:p w14:paraId="0AAD3778" w14:textId="77777777" w:rsidR="002537A6" w:rsidRDefault="0078265D">
            <w:pPr>
              <w:pStyle w:val="Compact"/>
              <w:jc w:val="left"/>
            </w:pPr>
            <w:r>
              <w:t>0.6</w:t>
            </w:r>
          </w:p>
        </w:tc>
      </w:tr>
      <w:tr w:rsidR="002537A6" w14:paraId="41127D42" w14:textId="77777777">
        <w:tc>
          <w:tcPr>
            <w:tcW w:w="0" w:type="auto"/>
          </w:tcPr>
          <w:p w14:paraId="4DADDE86" w14:textId="77777777" w:rsidR="002537A6" w:rsidRDefault="0078265D">
            <w:pPr>
              <w:pStyle w:val="Compact"/>
              <w:jc w:val="left"/>
            </w:pPr>
            <w:proofErr w:type="spellStart"/>
            <w:r>
              <w:rPr>
                <w:b/>
              </w:rPr>
              <w:t>tdw</w:t>
            </w:r>
            <w:proofErr w:type="spellEnd"/>
          </w:p>
        </w:tc>
        <w:tc>
          <w:tcPr>
            <w:tcW w:w="0" w:type="auto"/>
          </w:tcPr>
          <w:p w14:paraId="223E9B90" w14:textId="77777777" w:rsidR="002537A6" w:rsidRDefault="0078265D">
            <w:pPr>
              <w:pStyle w:val="Compact"/>
              <w:jc w:val="left"/>
            </w:pPr>
            <w:r>
              <w:t>24 ± 11</w:t>
            </w:r>
          </w:p>
        </w:tc>
        <w:tc>
          <w:tcPr>
            <w:tcW w:w="0" w:type="auto"/>
          </w:tcPr>
          <w:p w14:paraId="56E2B7D5" w14:textId="77777777" w:rsidR="002537A6" w:rsidRDefault="0078265D">
            <w:pPr>
              <w:pStyle w:val="Compact"/>
              <w:jc w:val="left"/>
            </w:pPr>
            <w:r>
              <w:t>40 ± 19</w:t>
            </w:r>
          </w:p>
        </w:tc>
        <w:tc>
          <w:tcPr>
            <w:tcW w:w="0" w:type="auto"/>
          </w:tcPr>
          <w:p w14:paraId="52B33C05" w14:textId="77777777" w:rsidR="002537A6" w:rsidRDefault="0078265D">
            <w:pPr>
              <w:pStyle w:val="Compact"/>
              <w:jc w:val="left"/>
            </w:pPr>
            <w:r>
              <w:t>&lt;0.001</w:t>
            </w:r>
          </w:p>
        </w:tc>
      </w:tr>
      <w:tr w:rsidR="002537A6" w14:paraId="740FC510" w14:textId="77777777">
        <w:tc>
          <w:tcPr>
            <w:tcW w:w="0" w:type="auto"/>
          </w:tcPr>
          <w:p w14:paraId="7D5C26F6" w14:textId="77777777" w:rsidR="002537A6" w:rsidRDefault="0078265D">
            <w:pPr>
              <w:pStyle w:val="Compact"/>
              <w:jc w:val="left"/>
            </w:pPr>
            <w:proofErr w:type="spellStart"/>
            <w:r>
              <w:rPr>
                <w:b/>
              </w:rPr>
              <w:t>ntub</w:t>
            </w:r>
            <w:proofErr w:type="spellEnd"/>
          </w:p>
        </w:tc>
        <w:tc>
          <w:tcPr>
            <w:tcW w:w="0" w:type="auto"/>
          </w:tcPr>
          <w:p w14:paraId="534FB157" w14:textId="77777777" w:rsidR="002537A6" w:rsidRDefault="0078265D">
            <w:pPr>
              <w:pStyle w:val="Compact"/>
              <w:jc w:val="left"/>
            </w:pPr>
            <w:r>
              <w:t>12.0 ± 6.2</w:t>
            </w:r>
          </w:p>
        </w:tc>
        <w:tc>
          <w:tcPr>
            <w:tcW w:w="0" w:type="auto"/>
          </w:tcPr>
          <w:p w14:paraId="335327C1" w14:textId="77777777" w:rsidR="002537A6" w:rsidRDefault="0078265D">
            <w:pPr>
              <w:pStyle w:val="Compact"/>
              <w:jc w:val="left"/>
            </w:pPr>
            <w:r>
              <w:t>12.0 ± 4.9</w:t>
            </w:r>
          </w:p>
        </w:tc>
        <w:tc>
          <w:tcPr>
            <w:tcW w:w="0" w:type="auto"/>
          </w:tcPr>
          <w:p w14:paraId="1828E617" w14:textId="77777777" w:rsidR="002537A6" w:rsidRDefault="0078265D">
            <w:pPr>
              <w:pStyle w:val="Compact"/>
              <w:jc w:val="left"/>
            </w:pPr>
            <w:r>
              <w:t>0.8</w:t>
            </w:r>
          </w:p>
        </w:tc>
      </w:tr>
      <w:tr w:rsidR="002537A6" w14:paraId="33A1B96B" w14:textId="77777777">
        <w:tc>
          <w:tcPr>
            <w:tcW w:w="0" w:type="auto"/>
          </w:tcPr>
          <w:p w14:paraId="1C07E64F" w14:textId="77777777" w:rsidR="002537A6" w:rsidRDefault="0078265D">
            <w:pPr>
              <w:pStyle w:val="Compact"/>
              <w:jc w:val="left"/>
            </w:pPr>
            <w:proofErr w:type="spellStart"/>
            <w:r>
              <w:rPr>
                <w:b/>
              </w:rPr>
              <w:t>trs</w:t>
            </w:r>
            <w:proofErr w:type="spellEnd"/>
          </w:p>
        </w:tc>
        <w:tc>
          <w:tcPr>
            <w:tcW w:w="0" w:type="auto"/>
          </w:tcPr>
          <w:p w14:paraId="761B22F6" w14:textId="77777777" w:rsidR="002537A6" w:rsidRDefault="0078265D">
            <w:pPr>
              <w:pStyle w:val="Compact"/>
              <w:jc w:val="left"/>
            </w:pPr>
            <w:r>
              <w:t>4.52 ± 1.22</w:t>
            </w:r>
          </w:p>
        </w:tc>
        <w:tc>
          <w:tcPr>
            <w:tcW w:w="0" w:type="auto"/>
          </w:tcPr>
          <w:p w14:paraId="0A193566" w14:textId="77777777" w:rsidR="002537A6" w:rsidRDefault="0078265D">
            <w:pPr>
              <w:pStyle w:val="Compact"/>
              <w:jc w:val="left"/>
            </w:pPr>
            <w:r>
              <w:t>7.85 ± 2.20</w:t>
            </w:r>
          </w:p>
        </w:tc>
        <w:tc>
          <w:tcPr>
            <w:tcW w:w="0" w:type="auto"/>
          </w:tcPr>
          <w:p w14:paraId="0422519D" w14:textId="77777777" w:rsidR="002537A6" w:rsidRDefault="0078265D">
            <w:pPr>
              <w:pStyle w:val="Compact"/>
              <w:jc w:val="left"/>
            </w:pPr>
            <w:r>
              <w:t>&lt;0.001</w:t>
            </w:r>
          </w:p>
        </w:tc>
      </w:tr>
      <w:tr w:rsidR="002537A6" w14:paraId="168AB413" w14:textId="77777777">
        <w:tc>
          <w:tcPr>
            <w:tcW w:w="0" w:type="auto"/>
          </w:tcPr>
          <w:p w14:paraId="5E531F5A" w14:textId="77777777" w:rsidR="002537A6" w:rsidRDefault="0078265D">
            <w:pPr>
              <w:pStyle w:val="Compact"/>
              <w:jc w:val="left"/>
            </w:pPr>
            <w:proofErr w:type="spellStart"/>
            <w:r>
              <w:rPr>
                <w:b/>
              </w:rPr>
              <w:t>lfa</w:t>
            </w:r>
            <w:proofErr w:type="spellEnd"/>
          </w:p>
        </w:tc>
        <w:tc>
          <w:tcPr>
            <w:tcW w:w="0" w:type="auto"/>
          </w:tcPr>
          <w:p w14:paraId="35E6A599" w14:textId="77777777" w:rsidR="002537A6" w:rsidRDefault="0078265D">
            <w:pPr>
              <w:pStyle w:val="Compact"/>
              <w:jc w:val="left"/>
            </w:pPr>
            <w:r>
              <w:t>2488 ± 797</w:t>
            </w:r>
          </w:p>
        </w:tc>
        <w:tc>
          <w:tcPr>
            <w:tcW w:w="0" w:type="auto"/>
          </w:tcPr>
          <w:p w14:paraId="6C6BB99E" w14:textId="77777777" w:rsidR="002537A6" w:rsidRDefault="0078265D">
            <w:pPr>
              <w:pStyle w:val="Compact"/>
              <w:jc w:val="left"/>
            </w:pPr>
            <w:r>
              <w:t>7100 ± 2380</w:t>
            </w:r>
          </w:p>
        </w:tc>
        <w:tc>
          <w:tcPr>
            <w:tcW w:w="0" w:type="auto"/>
          </w:tcPr>
          <w:p w14:paraId="7BBCD6D5" w14:textId="77777777" w:rsidR="002537A6" w:rsidRDefault="0078265D">
            <w:pPr>
              <w:pStyle w:val="Compact"/>
              <w:jc w:val="left"/>
            </w:pPr>
            <w:r>
              <w:t>&lt;0.001</w:t>
            </w:r>
          </w:p>
        </w:tc>
      </w:tr>
      <w:tr w:rsidR="002537A6" w14:paraId="4717CE37" w14:textId="77777777">
        <w:tc>
          <w:tcPr>
            <w:tcW w:w="0" w:type="auto"/>
          </w:tcPr>
          <w:p w14:paraId="622AF8C5" w14:textId="77777777" w:rsidR="002537A6" w:rsidRDefault="0078265D">
            <w:pPr>
              <w:pStyle w:val="Compact"/>
              <w:jc w:val="left"/>
            </w:pPr>
            <w:proofErr w:type="spellStart"/>
            <w:r>
              <w:rPr>
                <w:b/>
              </w:rPr>
              <w:t>rdl</w:t>
            </w:r>
            <w:proofErr w:type="spellEnd"/>
          </w:p>
        </w:tc>
        <w:tc>
          <w:tcPr>
            <w:tcW w:w="0" w:type="auto"/>
          </w:tcPr>
          <w:p w14:paraId="25967C6D" w14:textId="77777777" w:rsidR="002537A6" w:rsidRDefault="0078265D">
            <w:pPr>
              <w:pStyle w:val="Compact"/>
              <w:jc w:val="left"/>
            </w:pPr>
            <w:r>
              <w:t>33.1 ± 6.5</w:t>
            </w:r>
          </w:p>
        </w:tc>
        <w:tc>
          <w:tcPr>
            <w:tcW w:w="0" w:type="auto"/>
          </w:tcPr>
          <w:p w14:paraId="193039CA" w14:textId="77777777" w:rsidR="002537A6" w:rsidRDefault="0078265D">
            <w:pPr>
              <w:pStyle w:val="Compact"/>
              <w:jc w:val="left"/>
            </w:pPr>
            <w:r>
              <w:t>32.5 ± 5.8</w:t>
            </w:r>
          </w:p>
        </w:tc>
        <w:tc>
          <w:tcPr>
            <w:tcW w:w="0" w:type="auto"/>
          </w:tcPr>
          <w:p w14:paraId="6A25CC34" w14:textId="77777777" w:rsidR="002537A6" w:rsidRDefault="0078265D">
            <w:pPr>
              <w:pStyle w:val="Compact"/>
              <w:jc w:val="left"/>
            </w:pPr>
            <w:r>
              <w:t>0.4</w:t>
            </w:r>
          </w:p>
        </w:tc>
      </w:tr>
      <w:tr w:rsidR="002537A6" w14:paraId="702A2B2C" w14:textId="77777777">
        <w:tc>
          <w:tcPr>
            <w:tcW w:w="0" w:type="auto"/>
          </w:tcPr>
          <w:p w14:paraId="774F0053" w14:textId="77777777" w:rsidR="002537A6" w:rsidRDefault="0078265D">
            <w:pPr>
              <w:pStyle w:val="Compact"/>
              <w:jc w:val="left"/>
            </w:pPr>
            <w:proofErr w:type="spellStart"/>
            <w:r>
              <w:rPr>
                <w:b/>
              </w:rPr>
              <w:t>tdb</w:t>
            </w:r>
            <w:proofErr w:type="spellEnd"/>
          </w:p>
        </w:tc>
        <w:tc>
          <w:tcPr>
            <w:tcW w:w="0" w:type="auto"/>
          </w:tcPr>
          <w:p w14:paraId="2CCC6305" w14:textId="77777777" w:rsidR="002537A6" w:rsidRDefault="0078265D">
            <w:pPr>
              <w:pStyle w:val="Compact"/>
              <w:jc w:val="left"/>
            </w:pPr>
            <w:r>
              <w:t>51 ± 16</w:t>
            </w:r>
          </w:p>
        </w:tc>
        <w:tc>
          <w:tcPr>
            <w:tcW w:w="0" w:type="auto"/>
          </w:tcPr>
          <w:p w14:paraId="37FF7BD4" w14:textId="77777777" w:rsidR="002537A6" w:rsidRDefault="0078265D">
            <w:pPr>
              <w:pStyle w:val="Compact"/>
              <w:jc w:val="left"/>
            </w:pPr>
            <w:r>
              <w:t>75 ± 24</w:t>
            </w:r>
          </w:p>
        </w:tc>
        <w:tc>
          <w:tcPr>
            <w:tcW w:w="0" w:type="auto"/>
          </w:tcPr>
          <w:p w14:paraId="5F3E32A7" w14:textId="77777777" w:rsidR="002537A6" w:rsidRDefault="0078265D">
            <w:pPr>
              <w:pStyle w:val="Compact"/>
              <w:jc w:val="left"/>
            </w:pPr>
            <w:r>
              <w:t>&lt;0.001</w:t>
            </w:r>
          </w:p>
        </w:tc>
      </w:tr>
      <w:tr w:rsidR="002537A6" w14:paraId="0F1DBAF9" w14:textId="77777777">
        <w:tc>
          <w:tcPr>
            <w:tcW w:w="0" w:type="auto"/>
          </w:tcPr>
          <w:p w14:paraId="1CC73684" w14:textId="77777777" w:rsidR="002537A6" w:rsidRDefault="0078265D">
            <w:pPr>
              <w:pStyle w:val="Compact"/>
              <w:jc w:val="left"/>
            </w:pPr>
            <w:r>
              <w:rPr>
                <w:b/>
              </w:rPr>
              <w:t>hi</w:t>
            </w:r>
          </w:p>
        </w:tc>
        <w:tc>
          <w:tcPr>
            <w:tcW w:w="0" w:type="auto"/>
          </w:tcPr>
          <w:p w14:paraId="21831F6D" w14:textId="77777777" w:rsidR="002537A6" w:rsidRDefault="0078265D">
            <w:pPr>
              <w:pStyle w:val="Compact"/>
              <w:jc w:val="left"/>
            </w:pPr>
            <w:r>
              <w:t>0.47 ± 0.16</w:t>
            </w:r>
          </w:p>
        </w:tc>
        <w:tc>
          <w:tcPr>
            <w:tcW w:w="0" w:type="auto"/>
          </w:tcPr>
          <w:p w14:paraId="3E59584A" w14:textId="77777777" w:rsidR="002537A6" w:rsidRDefault="0078265D">
            <w:pPr>
              <w:pStyle w:val="Compact"/>
              <w:jc w:val="left"/>
            </w:pPr>
            <w:r>
              <w:t>0.53 ± 0.14</w:t>
            </w:r>
          </w:p>
        </w:tc>
        <w:tc>
          <w:tcPr>
            <w:tcW w:w="0" w:type="auto"/>
          </w:tcPr>
          <w:p w14:paraId="049CD17F" w14:textId="77777777" w:rsidR="002537A6" w:rsidRDefault="0078265D">
            <w:pPr>
              <w:pStyle w:val="Compact"/>
              <w:jc w:val="left"/>
            </w:pPr>
            <w:r>
              <w:t>0.020</w:t>
            </w:r>
          </w:p>
        </w:tc>
      </w:tr>
      <w:tr w:rsidR="002537A6" w14:paraId="68AAA141" w14:textId="77777777">
        <w:tc>
          <w:tcPr>
            <w:tcW w:w="0" w:type="auto"/>
          </w:tcPr>
          <w:p w14:paraId="029AA107" w14:textId="77777777" w:rsidR="002537A6" w:rsidRDefault="0078265D">
            <w:pPr>
              <w:pStyle w:val="Compact"/>
              <w:jc w:val="left"/>
            </w:pPr>
            <w:proofErr w:type="spellStart"/>
            <w:r>
              <w:rPr>
                <w:b/>
              </w:rPr>
              <w:t>sla</w:t>
            </w:r>
            <w:proofErr w:type="spellEnd"/>
          </w:p>
        </w:tc>
        <w:tc>
          <w:tcPr>
            <w:tcW w:w="0" w:type="auto"/>
          </w:tcPr>
          <w:p w14:paraId="0120305C" w14:textId="77777777" w:rsidR="002537A6" w:rsidRDefault="0078265D">
            <w:pPr>
              <w:pStyle w:val="Compact"/>
              <w:jc w:val="left"/>
            </w:pPr>
            <w:r>
              <w:t>218 ± 62</w:t>
            </w:r>
          </w:p>
        </w:tc>
        <w:tc>
          <w:tcPr>
            <w:tcW w:w="0" w:type="auto"/>
          </w:tcPr>
          <w:p w14:paraId="4AEBF059" w14:textId="77777777" w:rsidR="002537A6" w:rsidRDefault="0078265D">
            <w:pPr>
              <w:pStyle w:val="Compact"/>
              <w:jc w:val="left"/>
            </w:pPr>
            <w:r>
              <w:t>415 ± 82</w:t>
            </w:r>
          </w:p>
        </w:tc>
        <w:tc>
          <w:tcPr>
            <w:tcW w:w="0" w:type="auto"/>
          </w:tcPr>
          <w:p w14:paraId="58705646" w14:textId="77777777" w:rsidR="002537A6" w:rsidRDefault="0078265D">
            <w:pPr>
              <w:pStyle w:val="Compact"/>
              <w:jc w:val="left"/>
            </w:pPr>
            <w:r>
              <w:t>&lt;0.001</w:t>
            </w:r>
          </w:p>
        </w:tc>
      </w:tr>
      <w:tr w:rsidR="002537A6" w14:paraId="30FD0CCE" w14:textId="77777777">
        <w:tc>
          <w:tcPr>
            <w:tcW w:w="0" w:type="auto"/>
          </w:tcPr>
          <w:p w14:paraId="74F9350B" w14:textId="77777777" w:rsidR="002537A6" w:rsidRDefault="0078265D">
            <w:pPr>
              <w:pStyle w:val="Compact"/>
              <w:jc w:val="left"/>
            </w:pPr>
            <w:proofErr w:type="spellStart"/>
            <w:r>
              <w:rPr>
                <w:b/>
              </w:rPr>
              <w:t>rcc</w:t>
            </w:r>
            <w:proofErr w:type="spellEnd"/>
          </w:p>
        </w:tc>
        <w:tc>
          <w:tcPr>
            <w:tcW w:w="0" w:type="auto"/>
          </w:tcPr>
          <w:p w14:paraId="1774DF8F" w14:textId="77777777" w:rsidR="002537A6" w:rsidRDefault="0078265D">
            <w:pPr>
              <w:pStyle w:val="Compact"/>
              <w:jc w:val="left"/>
            </w:pPr>
            <w:r>
              <w:t>2.13 ± 1.52</w:t>
            </w:r>
          </w:p>
        </w:tc>
        <w:tc>
          <w:tcPr>
            <w:tcW w:w="0" w:type="auto"/>
          </w:tcPr>
          <w:p w14:paraId="79B12E76" w14:textId="77777777" w:rsidR="002537A6" w:rsidRDefault="0078265D">
            <w:pPr>
              <w:pStyle w:val="Compact"/>
              <w:jc w:val="left"/>
            </w:pPr>
            <w:r>
              <w:t>0.75 ± 0.73</w:t>
            </w:r>
          </w:p>
        </w:tc>
        <w:tc>
          <w:tcPr>
            <w:tcW w:w="0" w:type="auto"/>
          </w:tcPr>
          <w:p w14:paraId="1D5069F1" w14:textId="77777777" w:rsidR="002537A6" w:rsidRDefault="0078265D">
            <w:pPr>
              <w:pStyle w:val="Compact"/>
              <w:jc w:val="left"/>
            </w:pPr>
            <w:r>
              <w:t>&lt;0.001</w:t>
            </w:r>
          </w:p>
        </w:tc>
      </w:tr>
      <w:tr w:rsidR="002537A6" w14:paraId="63B0BAEF" w14:textId="77777777">
        <w:tc>
          <w:tcPr>
            <w:tcW w:w="0" w:type="auto"/>
          </w:tcPr>
          <w:p w14:paraId="76E114E6" w14:textId="77777777" w:rsidR="002537A6" w:rsidRDefault="0078265D">
            <w:pPr>
              <w:pStyle w:val="Compact"/>
              <w:jc w:val="left"/>
            </w:pPr>
            <w:proofErr w:type="spellStart"/>
            <w:r>
              <w:rPr>
                <w:b/>
              </w:rPr>
              <w:t>wue</w:t>
            </w:r>
            <w:r>
              <w:rPr>
                <w:b/>
                <w:vertAlign w:val="subscript"/>
              </w:rPr>
              <w:t>b</w:t>
            </w:r>
            <w:proofErr w:type="spellEnd"/>
          </w:p>
        </w:tc>
        <w:tc>
          <w:tcPr>
            <w:tcW w:w="0" w:type="auto"/>
          </w:tcPr>
          <w:p w14:paraId="33EBA222" w14:textId="77777777" w:rsidR="002537A6" w:rsidRDefault="0078265D">
            <w:pPr>
              <w:pStyle w:val="Compact"/>
              <w:jc w:val="left"/>
            </w:pPr>
            <w:r>
              <w:t>11.32 ± 2.15</w:t>
            </w:r>
          </w:p>
        </w:tc>
        <w:tc>
          <w:tcPr>
            <w:tcW w:w="0" w:type="auto"/>
          </w:tcPr>
          <w:p w14:paraId="71B7BF73" w14:textId="77777777" w:rsidR="002537A6" w:rsidRDefault="0078265D">
            <w:pPr>
              <w:pStyle w:val="Compact"/>
              <w:jc w:val="left"/>
            </w:pPr>
            <w:r>
              <w:t>9.53 ± 1.26</w:t>
            </w:r>
          </w:p>
        </w:tc>
        <w:tc>
          <w:tcPr>
            <w:tcW w:w="0" w:type="auto"/>
          </w:tcPr>
          <w:p w14:paraId="31389B76" w14:textId="77777777" w:rsidR="002537A6" w:rsidRDefault="0078265D">
            <w:pPr>
              <w:pStyle w:val="Compact"/>
              <w:jc w:val="left"/>
            </w:pPr>
            <w:r>
              <w:t>&lt;0.001</w:t>
            </w:r>
          </w:p>
        </w:tc>
      </w:tr>
      <w:tr w:rsidR="002537A6" w14:paraId="7F1E377F" w14:textId="77777777">
        <w:tc>
          <w:tcPr>
            <w:tcW w:w="0" w:type="auto"/>
          </w:tcPr>
          <w:p w14:paraId="0E003E17" w14:textId="77777777" w:rsidR="002537A6" w:rsidRDefault="0078265D">
            <w:pPr>
              <w:pStyle w:val="Compact"/>
              <w:jc w:val="left"/>
            </w:pPr>
            <w:proofErr w:type="spellStart"/>
            <w:r>
              <w:rPr>
                <w:b/>
              </w:rPr>
              <w:t>wue</w:t>
            </w:r>
            <w:r>
              <w:rPr>
                <w:b/>
                <w:vertAlign w:val="subscript"/>
              </w:rPr>
              <w:t>t</w:t>
            </w:r>
            <w:proofErr w:type="spellEnd"/>
          </w:p>
        </w:tc>
        <w:tc>
          <w:tcPr>
            <w:tcW w:w="0" w:type="auto"/>
          </w:tcPr>
          <w:p w14:paraId="3A5AB4F9" w14:textId="77777777" w:rsidR="002537A6" w:rsidRDefault="0078265D">
            <w:pPr>
              <w:pStyle w:val="Compact"/>
              <w:jc w:val="left"/>
            </w:pPr>
            <w:r>
              <w:t>5.31 ± 2.03</w:t>
            </w:r>
          </w:p>
        </w:tc>
        <w:tc>
          <w:tcPr>
            <w:tcW w:w="0" w:type="auto"/>
          </w:tcPr>
          <w:p w14:paraId="44DD8C46" w14:textId="77777777" w:rsidR="002537A6" w:rsidRDefault="0078265D">
            <w:pPr>
              <w:pStyle w:val="Compact"/>
              <w:jc w:val="left"/>
            </w:pPr>
            <w:r>
              <w:t>5.09 ± 1.75</w:t>
            </w:r>
          </w:p>
        </w:tc>
        <w:tc>
          <w:tcPr>
            <w:tcW w:w="0" w:type="auto"/>
          </w:tcPr>
          <w:p w14:paraId="025B2EC7" w14:textId="77777777" w:rsidR="002537A6" w:rsidRDefault="0078265D">
            <w:pPr>
              <w:pStyle w:val="Compact"/>
              <w:jc w:val="left"/>
            </w:pPr>
            <w:r>
              <w:t>0.5</w:t>
            </w:r>
          </w:p>
        </w:tc>
      </w:tr>
    </w:tbl>
    <w:p w14:paraId="4543ED9D" w14:textId="77777777" w:rsidR="002537A6" w:rsidRDefault="0078265D">
      <w:pPr>
        <w:pStyle w:val="CaptionedFigure"/>
      </w:pPr>
      <w:r>
        <w:rPr>
          <w:noProof/>
        </w:rPr>
        <w:lastRenderedPageBreak/>
        <w:drawing>
          <wp:inline distT="0" distB="0" distL="0" distR="0" wp14:anchorId="3BC65788" wp14:editId="4318D6B2">
            <wp:extent cx="5504749" cy="3403769"/>
            <wp:effectExtent l="0" t="0" r="0" b="0"/>
            <wp:docPr id="1" name="Picture" descr="Figure 1: (A) Soil transpiration fraction (ftsw; %) and (B) Daily transpiration in 15 potato genotypes under well-watered (WW) and water deficit (WD) condition."/>
            <wp:cNvGraphicFramePr/>
            <a:graphic xmlns:a="http://schemas.openxmlformats.org/drawingml/2006/main">
              <a:graphicData uri="http://schemas.openxmlformats.org/drawingml/2006/picture">
                <pic:pic xmlns:pic="http://schemas.openxmlformats.org/drawingml/2006/picture">
                  <pic:nvPicPr>
                    <pic:cNvPr id="0" name="Picture" descr="files/fig_srl.png"/>
                    <pic:cNvPicPr>
                      <a:picLocks noChangeAspect="1" noChangeArrowheads="1"/>
                    </pic:cNvPicPr>
                  </pic:nvPicPr>
                  <pic:blipFill>
                    <a:blip r:embed="rId69"/>
                    <a:stretch>
                      <a:fillRect/>
                    </a:stretch>
                  </pic:blipFill>
                  <pic:spPr bwMode="auto">
                    <a:xfrm>
                      <a:off x="0" y="0"/>
                      <a:ext cx="5504749" cy="3403769"/>
                    </a:xfrm>
                    <a:prstGeom prst="rect">
                      <a:avLst/>
                    </a:prstGeom>
                    <a:noFill/>
                    <a:ln w="9525">
                      <a:noFill/>
                      <a:headEnd/>
                      <a:tailEnd/>
                    </a:ln>
                  </pic:spPr>
                </pic:pic>
              </a:graphicData>
            </a:graphic>
          </wp:inline>
        </w:drawing>
      </w:r>
    </w:p>
    <w:p w14:paraId="59FF6EC9" w14:textId="77777777" w:rsidR="002537A6" w:rsidRDefault="0078265D">
      <w:pPr>
        <w:pStyle w:val="ImageCaption"/>
      </w:pPr>
      <w:r>
        <w:t>Figure 1: (A) Soil transpiration fraction (</w:t>
      </w:r>
      <w:proofErr w:type="spellStart"/>
      <w:r>
        <w:t>ftsw</w:t>
      </w:r>
      <w:proofErr w:type="spellEnd"/>
      <w:r>
        <w:t>; %) and (B) Daily transpiration in 15 potato genotypes under well-watered (WW) and water deficit (WD) condition.</w:t>
      </w:r>
    </w:p>
    <w:p w14:paraId="3749EB30" w14:textId="77777777" w:rsidR="002537A6" w:rsidRDefault="0078265D">
      <w:r>
        <w:br w:type="page"/>
      </w:r>
    </w:p>
    <w:p w14:paraId="29D065EF" w14:textId="77777777" w:rsidR="002537A6" w:rsidRDefault="0078265D">
      <w:pPr>
        <w:pStyle w:val="CaptionedFigure"/>
      </w:pPr>
      <w:r>
        <w:rPr>
          <w:noProof/>
        </w:rPr>
        <w:lastRenderedPageBreak/>
        <w:drawing>
          <wp:inline distT="0" distB="0" distL="0" distR="0" wp14:anchorId="2AF13FC9" wp14:editId="0428C2B0">
            <wp:extent cx="5969000" cy="5969000"/>
            <wp:effectExtent l="0" t="0" r="0" b="0"/>
            <wp:docPr id="2" name="Picture" descr="Figure 2: Traits measured in 15 potato genotypes under well-watered (WW) and water deficit (WD) condition. (A) Tuber dry weight (tdw; g). (B) Relative Chlorophyll Content (rcc). (C) Harvest Index (hi). (D) Tuber Water Use Efficiency (wuet; gl-1). D-E Chlorophyll Concentration (spad). Error bars indicate standard error (n = 5). dap is days after planting."/>
            <wp:cNvGraphicFramePr/>
            <a:graphic xmlns:a="http://schemas.openxmlformats.org/drawingml/2006/main">
              <a:graphicData uri="http://schemas.openxmlformats.org/drawingml/2006/picture">
                <pic:pic xmlns:pic="http://schemas.openxmlformats.org/drawingml/2006/picture">
                  <pic:nvPicPr>
                    <pic:cNvPr id="0" name="Picture" descr="files/fig_mpv.png"/>
                    <pic:cNvPicPr>
                      <a:picLocks noChangeAspect="1" noChangeArrowheads="1"/>
                    </pic:cNvPicPr>
                  </pic:nvPicPr>
                  <pic:blipFill>
                    <a:blip r:embed="rId70"/>
                    <a:stretch>
                      <a:fillRect/>
                    </a:stretch>
                  </pic:blipFill>
                  <pic:spPr bwMode="auto">
                    <a:xfrm>
                      <a:off x="0" y="0"/>
                      <a:ext cx="5969000" cy="5969000"/>
                    </a:xfrm>
                    <a:prstGeom prst="rect">
                      <a:avLst/>
                    </a:prstGeom>
                    <a:noFill/>
                    <a:ln w="9525">
                      <a:noFill/>
                      <a:headEnd/>
                      <a:tailEnd/>
                    </a:ln>
                  </pic:spPr>
                </pic:pic>
              </a:graphicData>
            </a:graphic>
          </wp:inline>
        </w:drawing>
      </w:r>
    </w:p>
    <w:p w14:paraId="3AE33EF7" w14:textId="77777777" w:rsidR="002537A6" w:rsidRDefault="0078265D">
      <w:pPr>
        <w:pStyle w:val="ImageCaption"/>
      </w:pPr>
      <w:r>
        <w:t>Figure 2: Traits measured in 15 potato genotypes under well-watered (WW) and water deficit (WD) condition. (A) Tuber dry weight (</w:t>
      </w:r>
      <w:proofErr w:type="spellStart"/>
      <w:r>
        <w:t>tdw</w:t>
      </w:r>
      <w:proofErr w:type="spellEnd"/>
      <w:r>
        <w:t>; g). (B) Relative Chlorophyll Content (</w:t>
      </w:r>
      <w:proofErr w:type="spellStart"/>
      <w:r>
        <w:t>rcc</w:t>
      </w:r>
      <w:proofErr w:type="spellEnd"/>
      <w:r>
        <w:t>). (C) Harvest Index (hi). (D) Tuber Water Use Efficiency (</w:t>
      </w:r>
      <w:proofErr w:type="spellStart"/>
      <w:r>
        <w:t>wue</w:t>
      </w:r>
      <w:r>
        <w:rPr>
          <w:vertAlign w:val="subscript"/>
        </w:rPr>
        <w:t>t</w:t>
      </w:r>
      <w:proofErr w:type="spellEnd"/>
      <w:r>
        <w:t>; gl</w:t>
      </w:r>
      <w:r>
        <w:rPr>
          <w:vertAlign w:val="superscript"/>
        </w:rPr>
        <w:t>-1</w:t>
      </w:r>
      <w:r>
        <w:t>). D-E Chlorophyll Concentration (</w:t>
      </w:r>
      <w:proofErr w:type="spellStart"/>
      <w:r>
        <w:t>spad</w:t>
      </w:r>
      <w:proofErr w:type="spellEnd"/>
      <w:r>
        <w:t>). Error bars indicate standard error (n = 5). dap is days after planting.</w:t>
      </w:r>
    </w:p>
    <w:p w14:paraId="3AF36BF6" w14:textId="77777777" w:rsidR="002537A6" w:rsidRDefault="0078265D">
      <w:r>
        <w:br w:type="page"/>
      </w:r>
    </w:p>
    <w:p w14:paraId="27819B3A" w14:textId="77777777" w:rsidR="002537A6" w:rsidRDefault="0078265D">
      <w:pPr>
        <w:pStyle w:val="CaptionedFigure"/>
      </w:pPr>
      <w:r>
        <w:rPr>
          <w:noProof/>
        </w:rPr>
        <w:lastRenderedPageBreak/>
        <w:drawing>
          <wp:inline distT="0" distB="0" distL="0" distR="0" wp14:anchorId="2AC1840C" wp14:editId="5CF39D58">
            <wp:extent cx="5504749" cy="3403769"/>
            <wp:effectExtent l="0" t="0" r="0" b="0"/>
            <wp:docPr id="3" name="Picture" descr="Figure 3: Principal Component Analysis (PCA) from variables measured in 15 potato genotypes under well-watered (WW) and water deficit (WD) condition. (A) PCA for the variables. (B) PCA for the genotypes under WW and WD. Where: Chlorophyll Concentration (spad), Plant height (hgt; cm), Relative water content (rwc; %), Leaf osmotic potential (lop; MPa), Leaf dry weight (ldw; g), Stem dry weight (sdw; g), Root dry weight (rdw; g), Tuber dry weight (tdw; g), Tuber number (ntub; N°), Total transpiration (trs; ml), Leaf area (lfa; cm2), Root length (rdl; cm), Total dry biomass (tdb; g), Harvest Index (hi), Specific Leaf Area (sla; cm2g-1), Relative Chlorophyll Content (rcc), Biomass water use efficiency (wueb; gl-1), Tuber Water Use Efficiency (wuet; gl-1)."/>
            <wp:cNvGraphicFramePr/>
            <a:graphic xmlns:a="http://schemas.openxmlformats.org/drawingml/2006/main">
              <a:graphicData uri="http://schemas.openxmlformats.org/drawingml/2006/picture">
                <pic:pic xmlns:pic="http://schemas.openxmlformats.org/drawingml/2006/picture">
                  <pic:nvPicPr>
                    <pic:cNvPr id="0" name="Picture" descr="files/fig_mva.png"/>
                    <pic:cNvPicPr>
                      <a:picLocks noChangeAspect="1" noChangeArrowheads="1"/>
                    </pic:cNvPicPr>
                  </pic:nvPicPr>
                  <pic:blipFill>
                    <a:blip r:embed="rId71"/>
                    <a:stretch>
                      <a:fillRect/>
                    </a:stretch>
                  </pic:blipFill>
                  <pic:spPr bwMode="auto">
                    <a:xfrm>
                      <a:off x="0" y="0"/>
                      <a:ext cx="5504749" cy="3403769"/>
                    </a:xfrm>
                    <a:prstGeom prst="rect">
                      <a:avLst/>
                    </a:prstGeom>
                    <a:noFill/>
                    <a:ln w="9525">
                      <a:noFill/>
                      <a:headEnd/>
                      <a:tailEnd/>
                    </a:ln>
                  </pic:spPr>
                </pic:pic>
              </a:graphicData>
            </a:graphic>
          </wp:inline>
        </w:drawing>
      </w:r>
    </w:p>
    <w:p w14:paraId="322CD843" w14:textId="77777777" w:rsidR="002537A6" w:rsidRDefault="0078265D">
      <w:pPr>
        <w:pStyle w:val="ImageCaption"/>
      </w:pPr>
      <w:r>
        <w:t xml:space="preserve">Figure 3: </w:t>
      </w:r>
      <w:commentRangeStart w:id="186"/>
      <w:r>
        <w:t>Principal Component Analysis (PCA) from variables measured in 15 potato genotypes under well-watered (WW) and water deficit (WD) condition. (A) PCA for the variables. (B) PCA for the genotypes under WW and WD. Where: Chlorophyll Concentration (</w:t>
      </w:r>
      <w:proofErr w:type="spellStart"/>
      <w:r>
        <w:t>spad</w:t>
      </w:r>
      <w:proofErr w:type="spellEnd"/>
      <w:r>
        <w:t>), Plant height (</w:t>
      </w:r>
      <w:proofErr w:type="spellStart"/>
      <w:r>
        <w:t>hgt</w:t>
      </w:r>
      <w:proofErr w:type="spellEnd"/>
      <w:r>
        <w:t>; cm), Relative water content (</w:t>
      </w:r>
      <w:proofErr w:type="spellStart"/>
      <w:r>
        <w:t>rwc</w:t>
      </w:r>
      <w:proofErr w:type="spellEnd"/>
      <w:r>
        <w:t>; %), Leaf osmotic potential (lop; MPa), Leaf dry weight (</w:t>
      </w:r>
      <w:proofErr w:type="spellStart"/>
      <w:r>
        <w:t>ldw</w:t>
      </w:r>
      <w:proofErr w:type="spellEnd"/>
      <w:r>
        <w:t>; g), Stem dry weight (</w:t>
      </w:r>
      <w:proofErr w:type="spellStart"/>
      <w:r>
        <w:t>sdw</w:t>
      </w:r>
      <w:proofErr w:type="spellEnd"/>
      <w:r>
        <w:t>; g), Root dry weight (</w:t>
      </w:r>
      <w:proofErr w:type="spellStart"/>
      <w:r>
        <w:t>rdw</w:t>
      </w:r>
      <w:proofErr w:type="spellEnd"/>
      <w:r>
        <w:t>; g), Tuber dry weight (</w:t>
      </w:r>
      <w:proofErr w:type="spellStart"/>
      <w:r>
        <w:t>tdw</w:t>
      </w:r>
      <w:proofErr w:type="spellEnd"/>
      <w:r>
        <w:t>; g), Tuber number (</w:t>
      </w:r>
      <w:proofErr w:type="spellStart"/>
      <w:r>
        <w:t>ntub</w:t>
      </w:r>
      <w:proofErr w:type="spellEnd"/>
      <w:r>
        <w:t>; N°), Total transpiration (</w:t>
      </w:r>
      <w:proofErr w:type="spellStart"/>
      <w:r>
        <w:t>trs</w:t>
      </w:r>
      <w:proofErr w:type="spellEnd"/>
      <w:r>
        <w:t>; ml), Leaf area (</w:t>
      </w:r>
      <w:proofErr w:type="spellStart"/>
      <w:r>
        <w:t>lfa</w:t>
      </w:r>
      <w:proofErr w:type="spellEnd"/>
      <w:r>
        <w:t>; cm</w:t>
      </w:r>
      <w:r>
        <w:rPr>
          <w:vertAlign w:val="superscript"/>
        </w:rPr>
        <w:t>2</w:t>
      </w:r>
      <w:r>
        <w:t>), Root length (</w:t>
      </w:r>
      <w:proofErr w:type="spellStart"/>
      <w:r>
        <w:t>rdl</w:t>
      </w:r>
      <w:proofErr w:type="spellEnd"/>
      <w:r>
        <w:t>; cm), Total dry biomass (</w:t>
      </w:r>
      <w:proofErr w:type="spellStart"/>
      <w:r>
        <w:t>tdb</w:t>
      </w:r>
      <w:proofErr w:type="spellEnd"/>
      <w:r>
        <w:t>; g), Harvest Index (hi), Specific Leaf Area (</w:t>
      </w:r>
      <w:proofErr w:type="spellStart"/>
      <w:r>
        <w:t>sla</w:t>
      </w:r>
      <w:proofErr w:type="spellEnd"/>
      <w:r>
        <w:t>; cm</w:t>
      </w:r>
      <w:r>
        <w:rPr>
          <w:vertAlign w:val="superscript"/>
        </w:rPr>
        <w:t>2</w:t>
      </w:r>
      <w:r>
        <w:t>g</w:t>
      </w:r>
      <w:r>
        <w:rPr>
          <w:vertAlign w:val="superscript"/>
        </w:rPr>
        <w:t>-1</w:t>
      </w:r>
      <w:r>
        <w:t>), Relative Chlorophyll Content (</w:t>
      </w:r>
      <w:proofErr w:type="spellStart"/>
      <w:r>
        <w:t>rcc</w:t>
      </w:r>
      <w:proofErr w:type="spellEnd"/>
      <w:r>
        <w:t>), Biomass water use efficiency (</w:t>
      </w:r>
      <w:proofErr w:type="spellStart"/>
      <w:r>
        <w:t>wue</w:t>
      </w:r>
      <w:r>
        <w:rPr>
          <w:vertAlign w:val="subscript"/>
        </w:rPr>
        <w:t>b</w:t>
      </w:r>
      <w:proofErr w:type="spellEnd"/>
      <w:r>
        <w:t>; gl</w:t>
      </w:r>
      <w:r>
        <w:rPr>
          <w:vertAlign w:val="superscript"/>
        </w:rPr>
        <w:t>-1</w:t>
      </w:r>
      <w:r>
        <w:t>), Tuber Water Use Efficiency (</w:t>
      </w:r>
      <w:proofErr w:type="spellStart"/>
      <w:r>
        <w:t>wue</w:t>
      </w:r>
      <w:r>
        <w:rPr>
          <w:vertAlign w:val="subscript"/>
        </w:rPr>
        <w:t>t</w:t>
      </w:r>
      <w:proofErr w:type="spellEnd"/>
      <w:r>
        <w:t>; gl</w:t>
      </w:r>
      <w:r>
        <w:rPr>
          <w:vertAlign w:val="superscript"/>
        </w:rPr>
        <w:t>-1</w:t>
      </w:r>
      <w:r>
        <w:t>).</w:t>
      </w:r>
      <w:commentRangeEnd w:id="186"/>
      <w:r w:rsidR="00C014BC">
        <w:rPr>
          <w:rStyle w:val="Refdecomentario"/>
        </w:rPr>
        <w:commentReference w:id="186"/>
      </w:r>
    </w:p>
    <w:p w14:paraId="7D715428" w14:textId="77777777" w:rsidR="002537A6" w:rsidRDefault="0078265D">
      <w:r>
        <w:br w:type="page"/>
      </w:r>
    </w:p>
    <w:p w14:paraId="7FB69038" w14:textId="77777777" w:rsidR="002537A6" w:rsidRDefault="0078265D">
      <w:pPr>
        <w:pStyle w:val="Ttulo1"/>
      </w:pPr>
      <w:bookmarkStart w:id="187" w:name="supplementary-information"/>
      <w:r>
        <w:lastRenderedPageBreak/>
        <w:t>Supplementary information</w:t>
      </w:r>
      <w:bookmarkEnd w:id="187"/>
    </w:p>
    <w:p w14:paraId="19C7A0C5" w14:textId="77777777" w:rsidR="002537A6" w:rsidRDefault="0078265D">
      <w:pPr>
        <w:pStyle w:val="CaptionedFigure"/>
      </w:pPr>
      <w:r>
        <w:rPr>
          <w:noProof/>
        </w:rPr>
        <w:drawing>
          <wp:inline distT="0" distB="0" distL="0" distR="0" wp14:anchorId="08E822C5" wp14:editId="4C8AA553">
            <wp:extent cx="5969000" cy="4263571"/>
            <wp:effectExtent l="0" t="0" r="0" b="0"/>
            <wp:docPr id="4" name="Picture" descr="Figure 4: Relationships among agro-morphological traits evaluated in well-watered (WW) and twater deficit (WD) condition based on Pearson correlation and Euclidean distance measured in 15 potato genotypes. Where: Chlorophyll Concentration (spad), Plant height (hgt; cm), Relative water content (rwc; %), Leaf osmotic potential (lop; MPa), Leaf dry weight (ldw; g), Stem dry weight (sdw; g), Root dry weight (rdw; g), Tuber dry weight (tdw; g), Tuber number (ntub; N°), Total transpiration (trs; ml), Leaf area (lfa; cm2), Root length (rdl; cm), Total dry biomass (tdb; g), Harvest Index (hi), Specific Leaf Area (sla; cm2g-1), Relative Chlorophyll Content (rcc), Biomass water use efficiency (wueb; gl-1), Tuber Water Use Efficiency (wuet; gl-1)."/>
            <wp:cNvGraphicFramePr/>
            <a:graphic xmlns:a="http://schemas.openxmlformats.org/drawingml/2006/main">
              <a:graphicData uri="http://schemas.openxmlformats.org/drawingml/2006/picture">
                <pic:pic xmlns:pic="http://schemas.openxmlformats.org/drawingml/2006/picture">
                  <pic:nvPicPr>
                    <pic:cNvPr id="0" name="Picture" descr="files/fig_cor.png"/>
                    <pic:cNvPicPr>
                      <a:picLocks noChangeAspect="1" noChangeArrowheads="1"/>
                    </pic:cNvPicPr>
                  </pic:nvPicPr>
                  <pic:blipFill>
                    <a:blip r:embed="rId72"/>
                    <a:stretch>
                      <a:fillRect/>
                    </a:stretch>
                  </pic:blipFill>
                  <pic:spPr bwMode="auto">
                    <a:xfrm>
                      <a:off x="0" y="0"/>
                      <a:ext cx="5969000" cy="4263571"/>
                    </a:xfrm>
                    <a:prstGeom prst="rect">
                      <a:avLst/>
                    </a:prstGeom>
                    <a:noFill/>
                    <a:ln w="9525">
                      <a:noFill/>
                      <a:headEnd/>
                      <a:tailEnd/>
                    </a:ln>
                  </pic:spPr>
                </pic:pic>
              </a:graphicData>
            </a:graphic>
          </wp:inline>
        </w:drawing>
      </w:r>
    </w:p>
    <w:p w14:paraId="1A6F52C0" w14:textId="77777777" w:rsidR="002537A6" w:rsidRDefault="0078265D">
      <w:pPr>
        <w:pStyle w:val="ImageCaption"/>
      </w:pPr>
      <w:r>
        <w:t xml:space="preserve">Figure 4: Relationships among </w:t>
      </w:r>
      <w:proofErr w:type="spellStart"/>
      <w:r>
        <w:t>agro</w:t>
      </w:r>
      <w:proofErr w:type="spellEnd"/>
      <w:r>
        <w:t xml:space="preserve">-morphological traits evaluated in well-watered (WW) and </w:t>
      </w:r>
      <w:proofErr w:type="spellStart"/>
      <w:r>
        <w:t>twater</w:t>
      </w:r>
      <w:proofErr w:type="spellEnd"/>
      <w:r>
        <w:t xml:space="preserve"> deficit (WD) condition based on Pearson correlation and Euclidean distance measured in 15 potato genotypes. Where: Chlorophyll Concentration (</w:t>
      </w:r>
      <w:proofErr w:type="spellStart"/>
      <w:r>
        <w:t>spad</w:t>
      </w:r>
      <w:proofErr w:type="spellEnd"/>
      <w:r>
        <w:t>), Plant height (</w:t>
      </w:r>
      <w:proofErr w:type="spellStart"/>
      <w:r>
        <w:t>hgt</w:t>
      </w:r>
      <w:proofErr w:type="spellEnd"/>
      <w:r>
        <w:t>; cm), Relative water content (</w:t>
      </w:r>
      <w:proofErr w:type="spellStart"/>
      <w:r>
        <w:t>rwc</w:t>
      </w:r>
      <w:proofErr w:type="spellEnd"/>
      <w:r>
        <w:t>; %), Leaf osmotic potential (lop; MPa), Leaf dry weight (</w:t>
      </w:r>
      <w:proofErr w:type="spellStart"/>
      <w:r>
        <w:t>ldw</w:t>
      </w:r>
      <w:proofErr w:type="spellEnd"/>
      <w:r>
        <w:t>; g), Stem dry weight (</w:t>
      </w:r>
      <w:proofErr w:type="spellStart"/>
      <w:r>
        <w:t>sdw</w:t>
      </w:r>
      <w:proofErr w:type="spellEnd"/>
      <w:r>
        <w:t>; g), Root dry weight (</w:t>
      </w:r>
      <w:proofErr w:type="spellStart"/>
      <w:r>
        <w:t>rdw</w:t>
      </w:r>
      <w:proofErr w:type="spellEnd"/>
      <w:r>
        <w:t>; g), Tuber dry weight (</w:t>
      </w:r>
      <w:proofErr w:type="spellStart"/>
      <w:r>
        <w:t>tdw</w:t>
      </w:r>
      <w:proofErr w:type="spellEnd"/>
      <w:r>
        <w:t>; g), Tuber number (</w:t>
      </w:r>
      <w:proofErr w:type="spellStart"/>
      <w:r>
        <w:t>ntub</w:t>
      </w:r>
      <w:proofErr w:type="spellEnd"/>
      <w:r>
        <w:t>; N°), Total transpiration (</w:t>
      </w:r>
      <w:proofErr w:type="spellStart"/>
      <w:r>
        <w:t>trs</w:t>
      </w:r>
      <w:proofErr w:type="spellEnd"/>
      <w:r>
        <w:t>; ml), Leaf area (</w:t>
      </w:r>
      <w:proofErr w:type="spellStart"/>
      <w:r>
        <w:t>lfa</w:t>
      </w:r>
      <w:proofErr w:type="spellEnd"/>
      <w:r>
        <w:t>; cm</w:t>
      </w:r>
      <w:r>
        <w:rPr>
          <w:vertAlign w:val="superscript"/>
        </w:rPr>
        <w:t>2</w:t>
      </w:r>
      <w:r>
        <w:t>), Root length (</w:t>
      </w:r>
      <w:proofErr w:type="spellStart"/>
      <w:r>
        <w:t>rdl</w:t>
      </w:r>
      <w:proofErr w:type="spellEnd"/>
      <w:r>
        <w:t>; cm), Total dry biomass (</w:t>
      </w:r>
      <w:proofErr w:type="spellStart"/>
      <w:r>
        <w:t>tdb</w:t>
      </w:r>
      <w:proofErr w:type="spellEnd"/>
      <w:r>
        <w:t>; g), Harvest Index (hi), Specific Leaf Area (</w:t>
      </w:r>
      <w:proofErr w:type="spellStart"/>
      <w:r>
        <w:t>sla</w:t>
      </w:r>
      <w:proofErr w:type="spellEnd"/>
      <w:r>
        <w:t>; cm</w:t>
      </w:r>
      <w:r>
        <w:rPr>
          <w:vertAlign w:val="superscript"/>
        </w:rPr>
        <w:t>2</w:t>
      </w:r>
      <w:r>
        <w:t>g</w:t>
      </w:r>
      <w:r>
        <w:rPr>
          <w:vertAlign w:val="superscript"/>
        </w:rPr>
        <w:t>-1</w:t>
      </w:r>
      <w:r>
        <w:t>), Relative Chlorophyll Content (</w:t>
      </w:r>
      <w:proofErr w:type="spellStart"/>
      <w:r>
        <w:t>rcc</w:t>
      </w:r>
      <w:proofErr w:type="spellEnd"/>
      <w:r>
        <w:t>), Biomass water use efficiency (</w:t>
      </w:r>
      <w:proofErr w:type="spellStart"/>
      <w:r>
        <w:t>wue</w:t>
      </w:r>
      <w:r>
        <w:rPr>
          <w:vertAlign w:val="subscript"/>
        </w:rPr>
        <w:t>b</w:t>
      </w:r>
      <w:proofErr w:type="spellEnd"/>
      <w:r>
        <w:t>; gl</w:t>
      </w:r>
      <w:r>
        <w:rPr>
          <w:vertAlign w:val="superscript"/>
        </w:rPr>
        <w:t>-1</w:t>
      </w:r>
      <w:r>
        <w:t>), Tuber Water Use Efficiency (</w:t>
      </w:r>
      <w:proofErr w:type="spellStart"/>
      <w:r>
        <w:t>wue</w:t>
      </w:r>
      <w:r>
        <w:rPr>
          <w:vertAlign w:val="subscript"/>
        </w:rPr>
        <w:t>t</w:t>
      </w:r>
      <w:proofErr w:type="spellEnd"/>
      <w:r>
        <w:t>; gl</w:t>
      </w:r>
      <w:r>
        <w:rPr>
          <w:vertAlign w:val="superscript"/>
        </w:rPr>
        <w:t>-1</w:t>
      </w:r>
      <w:r>
        <w:t>).</w:t>
      </w:r>
    </w:p>
    <w:sectPr w:rsidR="002537A6" w:rsidSect="00536C54">
      <w:footerReference w:type="default" r:id="rId73"/>
      <w:pgSz w:w="12240" w:h="15840"/>
      <w:pgMar w:top="1418" w:right="1418" w:bottom="1418" w:left="1418" w:header="720" w:footer="720" w:gutter="0"/>
      <w:lnNumType w:countBy="1" w:restart="continuous"/>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0" w:author="Usuario" w:date="2020-04-04T11:36:00Z" w:initials="U">
    <w:p w14:paraId="631CB6B6" w14:textId="324E8CFC" w:rsidR="0040736C" w:rsidRPr="0040736C" w:rsidRDefault="0040736C">
      <w:pPr>
        <w:pStyle w:val="Textocomentario"/>
        <w:rPr>
          <w:lang w:val="es-ES"/>
        </w:rPr>
      </w:pPr>
      <w:r>
        <w:rPr>
          <w:rStyle w:val="Refdecomentario"/>
        </w:rPr>
        <w:annotationRef/>
      </w:r>
      <w:r w:rsidRPr="0040736C">
        <w:rPr>
          <w:lang w:val="es-ES"/>
        </w:rPr>
        <w:t xml:space="preserve">Muy ambiciosos estás como yo </w:t>
      </w:r>
      <w:proofErr w:type="spellStart"/>
      <w:r w:rsidRPr="0040736C">
        <w:rPr>
          <w:lang w:val="es-ES"/>
        </w:rPr>
        <w:t>ponele</w:t>
      </w:r>
      <w:proofErr w:type="spellEnd"/>
      <w:r w:rsidRPr="0040736C">
        <w:rPr>
          <w:lang w:val="es-ES"/>
        </w:rPr>
        <w:t xml:space="preserve"> algo como iluminar las bases y mecanismos que controlas la tolerancia a la </w:t>
      </w:r>
      <w:proofErr w:type="spellStart"/>
      <w:r w:rsidRPr="0040736C">
        <w:rPr>
          <w:lang w:val="es-ES"/>
        </w:rPr>
        <w:t>sequia</w:t>
      </w:r>
      <w:proofErr w:type="spellEnd"/>
      <w:r w:rsidRPr="0040736C">
        <w:rPr>
          <w:lang w:val="es-ES"/>
        </w:rPr>
        <w:t xml:space="preserve"> o contribuir a entender … pero no vas a </w:t>
      </w:r>
      <w:proofErr w:type="spellStart"/>
      <w:r w:rsidRPr="0040736C">
        <w:rPr>
          <w:lang w:val="es-ES"/>
        </w:rPr>
        <w:t>elicdar</w:t>
      </w:r>
      <w:proofErr w:type="spellEnd"/>
      <w:r w:rsidRPr="0040736C">
        <w:rPr>
          <w:lang w:val="es-ES"/>
        </w:rPr>
        <w:t xml:space="preserve"> completamente el </w:t>
      </w:r>
      <w:proofErr w:type="spellStart"/>
      <w:r w:rsidRPr="0040736C">
        <w:rPr>
          <w:lang w:val="es-ES"/>
        </w:rPr>
        <w:t>trait</w:t>
      </w:r>
      <w:proofErr w:type="spellEnd"/>
    </w:p>
  </w:comment>
  <w:comment w:id="49" w:author="Usuario" w:date="2020-04-04T11:43:00Z" w:initials="U">
    <w:p w14:paraId="3692D6B8" w14:textId="2FB57C83" w:rsidR="0040736C" w:rsidRPr="0040736C" w:rsidRDefault="0040736C">
      <w:pPr>
        <w:pStyle w:val="Textocomentario"/>
        <w:rPr>
          <w:lang w:val="es-ES"/>
        </w:rPr>
      </w:pPr>
      <w:r>
        <w:rPr>
          <w:rStyle w:val="Refdecomentario"/>
        </w:rPr>
        <w:annotationRef/>
      </w:r>
      <w:r w:rsidRPr="0040736C">
        <w:rPr>
          <w:lang w:val="es-ES"/>
        </w:rPr>
        <w:t xml:space="preserve">Entonces no es un </w:t>
      </w:r>
      <w:proofErr w:type="spellStart"/>
      <w:r w:rsidRPr="0040736C">
        <w:rPr>
          <w:lang w:val="es-ES"/>
        </w:rPr>
        <w:t>split</w:t>
      </w:r>
      <w:proofErr w:type="spellEnd"/>
      <w:r w:rsidRPr="0040736C">
        <w:rPr>
          <w:lang w:val="es-ES"/>
        </w:rPr>
        <w:t xml:space="preserve"> </w:t>
      </w:r>
      <w:proofErr w:type="spellStart"/>
      <w:r w:rsidRPr="0040736C">
        <w:rPr>
          <w:lang w:val="es-ES"/>
        </w:rPr>
        <w:t>plot</w:t>
      </w:r>
      <w:proofErr w:type="spellEnd"/>
      <w:r w:rsidRPr="0040736C">
        <w:rPr>
          <w:lang w:val="es-ES"/>
        </w:rPr>
        <w:t xml:space="preserve"> el </w:t>
      </w:r>
      <w:proofErr w:type="spellStart"/>
      <w:r w:rsidRPr="0040736C">
        <w:rPr>
          <w:lang w:val="es-ES"/>
        </w:rPr>
        <w:t>diseno</w:t>
      </w:r>
      <w:proofErr w:type="spellEnd"/>
      <w:r w:rsidRPr="0040736C">
        <w:rPr>
          <w:lang w:val="es-ES"/>
        </w:rPr>
        <w:t xml:space="preserve">? </w:t>
      </w:r>
      <w:r>
        <w:rPr>
          <w:lang w:val="es-ES"/>
        </w:rPr>
        <w:t xml:space="preserve">O de parcelas </w:t>
      </w:r>
      <w:proofErr w:type="spellStart"/>
      <w:r>
        <w:rPr>
          <w:lang w:val="es-ES"/>
        </w:rPr>
        <w:t>dividadas</w:t>
      </w:r>
      <w:proofErr w:type="spellEnd"/>
      <w:r>
        <w:rPr>
          <w:lang w:val="es-ES"/>
        </w:rPr>
        <w:t xml:space="preserve"> </w:t>
      </w:r>
      <w:proofErr w:type="spellStart"/>
      <w:r>
        <w:rPr>
          <w:lang w:val="es-ES"/>
        </w:rPr>
        <w:t>nuenca</w:t>
      </w:r>
      <w:proofErr w:type="spellEnd"/>
      <w:r>
        <w:rPr>
          <w:lang w:val="es-ES"/>
        </w:rPr>
        <w:t xml:space="preserve"> me acuerdo cuan es </w:t>
      </w:r>
      <w:proofErr w:type="spellStart"/>
      <w:r>
        <w:rPr>
          <w:lang w:val="es-ES"/>
        </w:rPr>
        <w:t>cual</w:t>
      </w:r>
      <w:proofErr w:type="spellEnd"/>
      <w:r>
        <w:rPr>
          <w:lang w:val="es-ES"/>
        </w:rPr>
        <w:t>?</w:t>
      </w:r>
    </w:p>
  </w:comment>
  <w:comment w:id="50" w:author="Usuario" w:date="2020-04-04T11:42:00Z" w:initials="U">
    <w:p w14:paraId="52742880" w14:textId="6E8B80C7" w:rsidR="0040736C" w:rsidRPr="0040736C" w:rsidRDefault="0040736C">
      <w:pPr>
        <w:pStyle w:val="Textocomentario"/>
        <w:rPr>
          <w:lang w:val="es-ES"/>
        </w:rPr>
      </w:pPr>
      <w:r>
        <w:rPr>
          <w:rStyle w:val="Refdecomentario"/>
        </w:rPr>
        <w:annotationRef/>
      </w:r>
      <w:r w:rsidRPr="0040736C">
        <w:rPr>
          <w:lang w:val="es-ES"/>
        </w:rPr>
        <w:t xml:space="preserve">Las tablas las </w:t>
      </w:r>
      <w:proofErr w:type="spellStart"/>
      <w:r w:rsidRPr="0040736C">
        <w:rPr>
          <w:lang w:val="es-ES"/>
        </w:rPr>
        <w:t>nombrariasiembre</w:t>
      </w:r>
      <w:proofErr w:type="spellEnd"/>
      <w:r w:rsidRPr="0040736C">
        <w:rPr>
          <w:lang w:val="es-ES"/>
        </w:rPr>
        <w:t xml:space="preserve"> así (Table1) o directamente, sin la coma…</w:t>
      </w:r>
    </w:p>
  </w:comment>
  <w:comment w:id="68" w:author="Usuario" w:date="2020-04-04T11:46:00Z" w:initials="U">
    <w:p w14:paraId="594C3B53" w14:textId="47A1AC6D" w:rsidR="00C014BC" w:rsidRDefault="00C014BC">
      <w:pPr>
        <w:pStyle w:val="Textocomentario"/>
      </w:pPr>
      <w:r>
        <w:rPr>
          <w:rStyle w:val="Refdecomentario"/>
        </w:rPr>
        <w:annotationRef/>
      </w:r>
      <w:r>
        <w:t xml:space="preserve">Lo </w:t>
      </w:r>
      <w:proofErr w:type="spellStart"/>
      <w:r>
        <w:t>podría</w:t>
      </w:r>
      <w:proofErr w:type="spellEnd"/>
      <w:r>
        <w:t xml:space="preserve"> </w:t>
      </w:r>
      <w:proofErr w:type="spellStart"/>
      <w:r>
        <w:t>siempre</w:t>
      </w:r>
      <w:proofErr w:type="spellEnd"/>
      <w:r>
        <w:t xml:space="preserve"> </w:t>
      </w:r>
      <w:proofErr w:type="spellStart"/>
      <w:r>
        <w:t>en</w:t>
      </w:r>
      <w:proofErr w:type="spellEnd"/>
      <w:r>
        <w:t xml:space="preserve"> </w:t>
      </w:r>
      <w:proofErr w:type="spellStart"/>
      <w:r>
        <w:t>mayuscula</w:t>
      </w:r>
      <w:proofErr w:type="spellEnd"/>
    </w:p>
  </w:comment>
  <w:comment w:id="72" w:author="Usuario" w:date="2020-04-04T11:47:00Z" w:initials="U">
    <w:p w14:paraId="6EAFB400" w14:textId="22FB8233" w:rsidR="00C014BC" w:rsidRPr="00C014BC" w:rsidRDefault="00C014BC">
      <w:pPr>
        <w:pStyle w:val="Textocomentario"/>
        <w:rPr>
          <w:lang w:val="es-ES"/>
        </w:rPr>
      </w:pPr>
      <w:r>
        <w:rPr>
          <w:rStyle w:val="Refdecomentario"/>
        </w:rPr>
        <w:annotationRef/>
      </w:r>
      <w:r w:rsidRPr="00C014BC">
        <w:rPr>
          <w:lang w:val="es-ES"/>
        </w:rPr>
        <w:t xml:space="preserve">Es una marca no sé </w:t>
      </w:r>
      <w:proofErr w:type="spellStart"/>
      <w:r w:rsidRPr="00C014BC">
        <w:rPr>
          <w:lang w:val="es-ES"/>
        </w:rPr>
        <w:t>como</w:t>
      </w:r>
      <w:proofErr w:type="spellEnd"/>
      <w:r w:rsidRPr="00C014BC">
        <w:rPr>
          <w:lang w:val="es-ES"/>
        </w:rPr>
        <w:t xml:space="preserve"> se cita</w:t>
      </w:r>
    </w:p>
  </w:comment>
  <w:comment w:id="78" w:author="Usuario" w:date="2020-04-04T11:48:00Z" w:initials="U">
    <w:p w14:paraId="2AFA84F9" w14:textId="073B8C80" w:rsidR="00C014BC" w:rsidRDefault="00C014BC">
      <w:pPr>
        <w:pStyle w:val="Textocomentario"/>
      </w:pPr>
      <w:r>
        <w:rPr>
          <w:rStyle w:val="Refdecomentario"/>
        </w:rPr>
        <w:annotationRef/>
      </w:r>
      <w:proofErr w:type="spellStart"/>
      <w:r>
        <w:t>En</w:t>
      </w:r>
      <w:proofErr w:type="spellEnd"/>
      <w:r>
        <w:t xml:space="preserve"> </w:t>
      </w:r>
      <w:proofErr w:type="spellStart"/>
      <w:r>
        <w:t>Materiales</w:t>
      </w:r>
      <w:proofErr w:type="spellEnd"/>
      <w:r>
        <w:t xml:space="preserve"> y </w:t>
      </w:r>
      <w:proofErr w:type="spellStart"/>
      <w:r>
        <w:t>metodos</w:t>
      </w:r>
      <w:proofErr w:type="spellEnd"/>
    </w:p>
  </w:comment>
  <w:comment w:id="82" w:author="Usuario" w:date="2020-04-04T11:49:00Z" w:initials="U">
    <w:p w14:paraId="169B8428" w14:textId="788816A2" w:rsidR="00C014BC" w:rsidRPr="00C014BC" w:rsidRDefault="00C014BC">
      <w:pPr>
        <w:pStyle w:val="Textocomentario"/>
        <w:rPr>
          <w:lang w:val="es-ES"/>
        </w:rPr>
      </w:pPr>
      <w:r>
        <w:rPr>
          <w:rStyle w:val="Refdecomentario"/>
        </w:rPr>
        <w:annotationRef/>
      </w:r>
      <w:r w:rsidRPr="00C014BC">
        <w:rPr>
          <w:lang w:val="es-ES"/>
        </w:rPr>
        <w:t>Esto ya lo deberías haber definido arriba, as</w:t>
      </w:r>
      <w:r>
        <w:rPr>
          <w:lang w:val="es-ES"/>
        </w:rPr>
        <w:t xml:space="preserve">í que no vuelvas a decir que es directamente </w:t>
      </w:r>
      <w:proofErr w:type="spellStart"/>
      <w:r>
        <w:rPr>
          <w:lang w:val="es-ES"/>
        </w:rPr>
        <w:t>hablá</w:t>
      </w:r>
      <w:proofErr w:type="spellEnd"/>
      <w:r>
        <w:rPr>
          <w:lang w:val="es-ES"/>
        </w:rPr>
        <w:t xml:space="preserve"> de SPAD</w:t>
      </w:r>
    </w:p>
  </w:comment>
  <w:comment w:id="83" w:author="Usuario" w:date="2020-04-04T11:49:00Z" w:initials="U">
    <w:p w14:paraId="562025B7" w14:textId="237D68B2" w:rsidR="00C014BC" w:rsidRPr="00C014BC" w:rsidRDefault="00C014BC">
      <w:pPr>
        <w:pStyle w:val="Textocomentario"/>
        <w:rPr>
          <w:lang w:val="es-ES"/>
        </w:rPr>
      </w:pPr>
      <w:r>
        <w:rPr>
          <w:rStyle w:val="Refdecomentario"/>
        </w:rPr>
        <w:annotationRef/>
      </w:r>
      <w:r w:rsidRPr="00C014BC">
        <w:rPr>
          <w:lang w:val="es-ES"/>
        </w:rPr>
        <w:t xml:space="preserve">Esto también va en MM, </w:t>
      </w:r>
      <w:proofErr w:type="spellStart"/>
      <w:r w:rsidRPr="00C014BC">
        <w:rPr>
          <w:lang w:val="es-ES"/>
        </w:rPr>
        <w:t>aca</w:t>
      </w:r>
      <w:proofErr w:type="spellEnd"/>
      <w:r w:rsidRPr="00C014BC">
        <w:rPr>
          <w:lang w:val="es-ES"/>
        </w:rPr>
        <w:t xml:space="preserve"> solamente resultados</w:t>
      </w:r>
      <w:r>
        <w:rPr>
          <w:lang w:val="es-ES"/>
        </w:rPr>
        <w:t>, no hace falta recordarle al lector</w:t>
      </w:r>
    </w:p>
  </w:comment>
  <w:comment w:id="84" w:author="Usuario" w:date="2020-04-04T11:50:00Z" w:initials="U">
    <w:p w14:paraId="2A521021" w14:textId="3E52D4B2" w:rsidR="00C014BC" w:rsidRDefault="00C014BC">
      <w:pPr>
        <w:pStyle w:val="Textocomentario"/>
      </w:pPr>
      <w:r>
        <w:rPr>
          <w:rStyle w:val="Refdecomentario"/>
        </w:rPr>
        <w:annotationRef/>
      </w:r>
      <w:r>
        <w:t xml:space="preserve">Idem </w:t>
      </w:r>
      <w:proofErr w:type="spellStart"/>
      <w:r>
        <w:t>arriba</w:t>
      </w:r>
      <w:proofErr w:type="spellEnd"/>
    </w:p>
  </w:comment>
  <w:comment w:id="102" w:author="Usuario" w:date="2020-04-04T11:53:00Z" w:initials="U">
    <w:p w14:paraId="128C7BC5" w14:textId="7365EEBC" w:rsidR="00C014BC" w:rsidRPr="00C014BC" w:rsidRDefault="00C014BC">
      <w:pPr>
        <w:pStyle w:val="Textocomentario"/>
        <w:rPr>
          <w:lang w:val="es-ES"/>
        </w:rPr>
      </w:pPr>
      <w:r>
        <w:rPr>
          <w:rStyle w:val="Refdecomentario"/>
        </w:rPr>
        <w:annotationRef/>
      </w:r>
      <w:r w:rsidRPr="00C014BC">
        <w:rPr>
          <w:lang w:val="es-ES"/>
        </w:rPr>
        <w:t xml:space="preserve">Agregar una table con los </w:t>
      </w:r>
      <w:proofErr w:type="spellStart"/>
      <w:r w:rsidRPr="00C014BC">
        <w:rPr>
          <w:lang w:val="es-ES"/>
        </w:rPr>
        <w:t>eigenvalue</w:t>
      </w:r>
      <w:proofErr w:type="spellEnd"/>
      <w:r w:rsidRPr="00C014BC">
        <w:rPr>
          <w:lang w:val="es-ES"/>
        </w:rPr>
        <w:t>?</w:t>
      </w:r>
    </w:p>
  </w:comment>
  <w:comment w:id="104" w:author="Usuario" w:date="2020-04-04T11:58:00Z" w:initials="U">
    <w:p w14:paraId="2C3FAB6C" w14:textId="33A88090" w:rsidR="00596354" w:rsidRPr="00596354" w:rsidRDefault="00596354">
      <w:pPr>
        <w:pStyle w:val="Textocomentario"/>
        <w:rPr>
          <w:lang w:val="es-ES"/>
        </w:rPr>
      </w:pPr>
      <w:r>
        <w:rPr>
          <w:rStyle w:val="Refdecomentario"/>
        </w:rPr>
        <w:annotationRef/>
      </w:r>
      <w:r w:rsidRPr="00596354">
        <w:rPr>
          <w:lang w:val="es-ES"/>
        </w:rPr>
        <w:t xml:space="preserve">Esto ya quedo claro cuando definiste el objetivo </w:t>
      </w:r>
    </w:p>
  </w:comment>
  <w:comment w:id="114" w:author="Usuario" w:date="2020-04-04T12:03:00Z" w:initials="U">
    <w:p w14:paraId="55FF95C2" w14:textId="0D4D28A7" w:rsidR="00596354" w:rsidRPr="00596354" w:rsidRDefault="00596354">
      <w:pPr>
        <w:pStyle w:val="Textocomentario"/>
        <w:rPr>
          <w:lang w:val="es-ES"/>
        </w:rPr>
      </w:pPr>
      <w:r>
        <w:rPr>
          <w:rStyle w:val="Refdecomentario"/>
        </w:rPr>
        <w:annotationRef/>
      </w:r>
      <w:proofErr w:type="spellStart"/>
      <w:r w:rsidRPr="00596354">
        <w:rPr>
          <w:lang w:val="es-ES"/>
        </w:rPr>
        <w:t>Tenés</w:t>
      </w:r>
      <w:proofErr w:type="spellEnd"/>
      <w:r w:rsidRPr="00596354">
        <w:rPr>
          <w:lang w:val="es-ES"/>
        </w:rPr>
        <w:t xml:space="preserve"> que poner más puntos…</w:t>
      </w:r>
    </w:p>
  </w:comment>
  <w:comment w:id="115" w:author="Usuario" w:date="2020-04-04T12:04:00Z" w:initials="U">
    <w:p w14:paraId="1D420E5E" w14:textId="055C6B79" w:rsidR="00596354" w:rsidRPr="00596354" w:rsidRDefault="00596354">
      <w:pPr>
        <w:pStyle w:val="Textocomentario"/>
        <w:rPr>
          <w:lang w:val="es-ES"/>
        </w:rPr>
      </w:pPr>
      <w:r>
        <w:rPr>
          <w:rStyle w:val="Refdecomentario"/>
        </w:rPr>
        <w:annotationRef/>
      </w:r>
      <w:r w:rsidRPr="00596354">
        <w:rPr>
          <w:lang w:val="es-ES"/>
        </w:rPr>
        <w:t xml:space="preserve">Podrías </w:t>
      </w:r>
      <w:proofErr w:type="spellStart"/>
      <w:r w:rsidRPr="00596354">
        <w:rPr>
          <w:lang w:val="es-ES"/>
        </w:rPr>
        <w:t>habalr</w:t>
      </w:r>
      <w:proofErr w:type="spellEnd"/>
      <w:r w:rsidRPr="00596354">
        <w:rPr>
          <w:lang w:val="es-ES"/>
        </w:rPr>
        <w:t xml:space="preserve"> simplemente de UNICA sin necesi</w:t>
      </w:r>
      <w:r>
        <w:rPr>
          <w:lang w:val="es-ES"/>
        </w:rPr>
        <w:t xml:space="preserve">dad de </w:t>
      </w:r>
      <w:proofErr w:type="spellStart"/>
      <w:r>
        <w:rPr>
          <w:lang w:val="es-ES"/>
        </w:rPr>
        <w:t>nomber</w:t>
      </w:r>
      <w:proofErr w:type="spellEnd"/>
      <w:r>
        <w:rPr>
          <w:lang w:val="es-ES"/>
        </w:rPr>
        <w:t xml:space="preserve"> el código?</w:t>
      </w:r>
    </w:p>
  </w:comment>
  <w:comment w:id="116" w:author="Usuario" w:date="2020-04-04T12:07:00Z" w:initials="U">
    <w:p w14:paraId="25476441" w14:textId="3B157049" w:rsidR="00FD5EEB" w:rsidRPr="00FD5EEB" w:rsidRDefault="00FD5EEB">
      <w:pPr>
        <w:pStyle w:val="Textocomentario"/>
        <w:rPr>
          <w:lang w:val="es-ES"/>
        </w:rPr>
      </w:pPr>
      <w:r>
        <w:rPr>
          <w:rStyle w:val="Refdecomentario"/>
        </w:rPr>
        <w:annotationRef/>
      </w:r>
      <w:r w:rsidRPr="00FD5EEB">
        <w:rPr>
          <w:lang w:val="es-ES"/>
        </w:rPr>
        <w:t xml:space="preserve">No hagas la gran Karl </w:t>
      </w:r>
      <w:proofErr w:type="spellStart"/>
      <w:r w:rsidRPr="00FD5EEB">
        <w:rPr>
          <w:lang w:val="es-ES"/>
        </w:rPr>
        <w:t>ajaj</w:t>
      </w:r>
      <w:proofErr w:type="spellEnd"/>
    </w:p>
  </w:comment>
  <w:comment w:id="117" w:author="Usuario" w:date="2020-04-04T12:08:00Z" w:initials="U">
    <w:p w14:paraId="6BD7B9DC" w14:textId="6DE774A7" w:rsidR="00FD5EEB" w:rsidRPr="00FD5EEB" w:rsidRDefault="00FD5EEB">
      <w:pPr>
        <w:pStyle w:val="Textocomentario"/>
        <w:rPr>
          <w:lang w:val="es-ES"/>
        </w:rPr>
      </w:pPr>
      <w:r>
        <w:rPr>
          <w:rStyle w:val="Refdecomentario"/>
        </w:rPr>
        <w:annotationRef/>
      </w:r>
      <w:r w:rsidRPr="00FD5EEB">
        <w:rPr>
          <w:lang w:val="es-ES"/>
        </w:rPr>
        <w:t xml:space="preserve">Muy Buena </w:t>
      </w:r>
      <w:proofErr w:type="spellStart"/>
      <w:r w:rsidRPr="00FD5EEB">
        <w:rPr>
          <w:lang w:val="es-ES"/>
        </w:rPr>
        <w:t>conclusion</w:t>
      </w:r>
      <w:proofErr w:type="spellEnd"/>
      <w:r w:rsidRPr="00FD5EEB">
        <w:rPr>
          <w:lang w:val="es-ES"/>
        </w:rPr>
        <w:t xml:space="preserve">, quizá esto lo </w:t>
      </w:r>
      <w:proofErr w:type="spellStart"/>
      <w:r w:rsidRPr="00FD5EEB">
        <w:rPr>
          <w:lang w:val="es-ES"/>
        </w:rPr>
        <w:t>pondria</w:t>
      </w:r>
      <w:proofErr w:type="spellEnd"/>
      <w:r w:rsidRPr="00FD5EEB">
        <w:rPr>
          <w:lang w:val="es-ES"/>
        </w:rPr>
        <w:t xml:space="preserve"> en la </w:t>
      </w:r>
      <w:proofErr w:type="spellStart"/>
      <w:r w:rsidRPr="00FD5EEB">
        <w:rPr>
          <w:lang w:val="es-ES"/>
        </w:rPr>
        <w:t>comclusi</w:t>
      </w:r>
      <w:r>
        <w:rPr>
          <w:lang w:val="es-ES"/>
        </w:rPr>
        <w:t>ón</w:t>
      </w:r>
      <w:proofErr w:type="spellEnd"/>
    </w:p>
  </w:comment>
  <w:comment w:id="186" w:author="Usuario" w:date="2020-04-04T11:55:00Z" w:initials="U">
    <w:p w14:paraId="74AF02C5" w14:textId="087A2794" w:rsidR="00C014BC" w:rsidRDefault="00C014BC">
      <w:pPr>
        <w:pStyle w:val="Textocomentario"/>
        <w:rPr>
          <w:lang w:val="es-ES"/>
        </w:rPr>
      </w:pPr>
      <w:r>
        <w:rPr>
          <w:rStyle w:val="Refdecomentario"/>
        </w:rPr>
        <w:annotationRef/>
      </w:r>
      <w:proofErr w:type="spellStart"/>
      <w:r w:rsidRPr="00C014BC">
        <w:rPr>
          <w:lang w:val="es-ES"/>
        </w:rPr>
        <w:t>Faltaria</w:t>
      </w:r>
      <w:proofErr w:type="spellEnd"/>
      <w:r w:rsidRPr="00C014BC">
        <w:rPr>
          <w:lang w:val="es-ES"/>
        </w:rPr>
        <w:t xml:space="preserve"> contar que se ve en el gr</w:t>
      </w:r>
      <w:r>
        <w:rPr>
          <w:lang w:val="es-ES"/>
        </w:rPr>
        <w:t xml:space="preserve">áfico, repetir resumido lo que dice en el resultados. PCA separando  grupos con tales características, rojo bla </w:t>
      </w:r>
      <w:proofErr w:type="spellStart"/>
      <w:r>
        <w:rPr>
          <w:lang w:val="es-ES"/>
        </w:rPr>
        <w:t>bla</w:t>
      </w:r>
      <w:proofErr w:type="spellEnd"/>
      <w:r>
        <w:rPr>
          <w:lang w:val="es-ES"/>
        </w:rPr>
        <w:t xml:space="preserve">, verde bla </w:t>
      </w:r>
      <w:proofErr w:type="spellStart"/>
      <w:r>
        <w:rPr>
          <w:lang w:val="es-ES"/>
        </w:rPr>
        <w:t>bla</w:t>
      </w:r>
      <w:proofErr w:type="spellEnd"/>
      <w:r w:rsidR="00596354">
        <w:rPr>
          <w:lang w:val="es-ES"/>
        </w:rPr>
        <w:t xml:space="preserve"> (pero super breve)</w:t>
      </w:r>
      <w:r>
        <w:rPr>
          <w:lang w:val="es-ES"/>
        </w:rPr>
        <w:t>. Está bueno</w:t>
      </w:r>
    </w:p>
    <w:p w14:paraId="42315B3C" w14:textId="08851623" w:rsidR="00C014BC" w:rsidRPr="00C014BC" w:rsidRDefault="00C014BC">
      <w:pPr>
        <w:pStyle w:val="Textocomentario"/>
        <w:rPr>
          <w:lang w:val="es-E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31CB6B6" w15:done="0"/>
  <w15:commentEx w15:paraId="3692D6B8" w15:done="0"/>
  <w15:commentEx w15:paraId="52742880" w15:done="0"/>
  <w15:commentEx w15:paraId="594C3B53" w15:done="0"/>
  <w15:commentEx w15:paraId="6EAFB400" w15:done="0"/>
  <w15:commentEx w15:paraId="2AFA84F9" w15:done="0"/>
  <w15:commentEx w15:paraId="169B8428" w15:done="0"/>
  <w15:commentEx w15:paraId="562025B7" w15:done="0"/>
  <w15:commentEx w15:paraId="2A521021" w15:done="0"/>
  <w15:commentEx w15:paraId="128C7BC5" w15:done="0"/>
  <w15:commentEx w15:paraId="2C3FAB6C" w15:done="0"/>
  <w15:commentEx w15:paraId="55FF95C2" w15:done="0"/>
  <w15:commentEx w15:paraId="1D420E5E" w15:done="0"/>
  <w15:commentEx w15:paraId="25476441" w15:done="0"/>
  <w15:commentEx w15:paraId="6BD7B9DC" w15:done="0"/>
  <w15:commentEx w15:paraId="42315B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31CB6B6" w16cid:durableId="224C2D5C"/>
  <w16cid:commentId w16cid:paraId="3692D6B8" w16cid:durableId="224C2D5D"/>
  <w16cid:commentId w16cid:paraId="52742880" w16cid:durableId="224C2D5E"/>
  <w16cid:commentId w16cid:paraId="594C3B53" w16cid:durableId="224C2D5F"/>
  <w16cid:commentId w16cid:paraId="6EAFB400" w16cid:durableId="224C2D60"/>
  <w16cid:commentId w16cid:paraId="2AFA84F9" w16cid:durableId="224C2D61"/>
  <w16cid:commentId w16cid:paraId="169B8428" w16cid:durableId="224C2D62"/>
  <w16cid:commentId w16cid:paraId="562025B7" w16cid:durableId="224C2D63"/>
  <w16cid:commentId w16cid:paraId="2A521021" w16cid:durableId="224C2D64"/>
  <w16cid:commentId w16cid:paraId="128C7BC5" w16cid:durableId="224C2D65"/>
  <w16cid:commentId w16cid:paraId="2C3FAB6C" w16cid:durableId="224C2D66"/>
  <w16cid:commentId w16cid:paraId="55FF95C2" w16cid:durableId="224C2D67"/>
  <w16cid:commentId w16cid:paraId="1D420E5E" w16cid:durableId="224C2D68"/>
  <w16cid:commentId w16cid:paraId="25476441" w16cid:durableId="224C2D69"/>
  <w16cid:commentId w16cid:paraId="6BD7B9DC" w16cid:durableId="224C2D6A"/>
  <w16cid:commentId w16cid:paraId="42315B3C" w16cid:durableId="224C2D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88BFD9" w14:textId="77777777" w:rsidR="0044603C" w:rsidRDefault="0044603C">
      <w:pPr>
        <w:spacing w:before="0" w:after="0" w:line="240" w:lineRule="auto"/>
      </w:pPr>
      <w:r>
        <w:separator/>
      </w:r>
    </w:p>
  </w:endnote>
  <w:endnote w:type="continuationSeparator" w:id="0">
    <w:p w14:paraId="46308997" w14:textId="77777777" w:rsidR="0044603C" w:rsidRDefault="004460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34D35" w14:textId="31B3C09D" w:rsidR="00536C54" w:rsidRPr="00750171" w:rsidRDefault="00536C54">
    <w:pPr>
      <w:pStyle w:val="Piedepgina"/>
      <w:jc w:val="center"/>
      <w:rPr>
        <w:caps/>
      </w:rPr>
    </w:pPr>
    <w:r w:rsidRPr="00750171">
      <w:rPr>
        <w:caps/>
      </w:rPr>
      <w:fldChar w:fldCharType="begin"/>
    </w:r>
    <w:r w:rsidRPr="00750171">
      <w:rPr>
        <w:caps/>
      </w:rPr>
      <w:instrText>PAGE   \* MERGEFORMAT</w:instrText>
    </w:r>
    <w:r w:rsidRPr="00750171">
      <w:rPr>
        <w:caps/>
      </w:rPr>
      <w:fldChar w:fldCharType="separate"/>
    </w:r>
    <w:r w:rsidR="00FD5EEB" w:rsidRPr="00FD5EEB">
      <w:rPr>
        <w:caps/>
        <w:noProof/>
        <w:lang w:val="es-ES"/>
      </w:rPr>
      <w:t>15</w:t>
    </w:r>
    <w:r w:rsidRPr="00750171">
      <w:rPr>
        <w:caps/>
      </w:rPr>
      <w:fldChar w:fldCharType="end"/>
    </w:r>
  </w:p>
  <w:p w14:paraId="1E958DD9" w14:textId="77777777" w:rsidR="00536C54" w:rsidRDefault="00536C5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55D966" w14:textId="77777777" w:rsidR="0044603C" w:rsidRDefault="0044603C">
      <w:r>
        <w:separator/>
      </w:r>
    </w:p>
  </w:footnote>
  <w:footnote w:type="continuationSeparator" w:id="0">
    <w:p w14:paraId="58E56DD8" w14:textId="77777777" w:rsidR="0044603C" w:rsidRDefault="004460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FD2F8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1BFA991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0CAFA9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98ACC7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9328BE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730B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766083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6020F1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DE8553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542649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C868CD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C4E1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1"/>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11"/>
  </w:num>
  <w:num w:numId="39">
    <w:abstractNumId w:val="11"/>
  </w:num>
  <w:num w:numId="40">
    <w:abstractNumId w:val="11"/>
  </w:num>
  <w:num w:numId="41">
    <w:abstractNumId w:val="11"/>
  </w:num>
  <w:num w:numId="4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Usuario">
    <w15:presenceInfo w15:providerId="None" w15:userId="Usuario"/>
  </w15:person>
  <w15:person w15:author="Flavio Lozano Isla">
    <w15:presenceInfo w15:providerId="Windows Live" w15:userId="375500887d4846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6038E"/>
    <w:rsid w:val="00245A5F"/>
    <w:rsid w:val="002537A6"/>
    <w:rsid w:val="0040736C"/>
    <w:rsid w:val="0044603C"/>
    <w:rsid w:val="004E29B3"/>
    <w:rsid w:val="00536C54"/>
    <w:rsid w:val="00590D07"/>
    <w:rsid w:val="00596354"/>
    <w:rsid w:val="006204FA"/>
    <w:rsid w:val="0078265D"/>
    <w:rsid w:val="00784D58"/>
    <w:rsid w:val="008D6863"/>
    <w:rsid w:val="00B86B75"/>
    <w:rsid w:val="00BC48D5"/>
    <w:rsid w:val="00C014BC"/>
    <w:rsid w:val="00C36279"/>
    <w:rsid w:val="00E315A3"/>
    <w:rsid w:val="00FD5EE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DF723"/>
  <w15:docId w15:val="{CBF39316-D89E-4900-B7CB-CB2C84B07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6C73"/>
    <w:pPr>
      <w:spacing w:before="120" w:after="120" w:line="360" w:lineRule="auto"/>
    </w:pPr>
    <w:rPr>
      <w:rFonts w:ascii="Courier New" w:hAnsi="Courier New"/>
      <w:sz w:val="22"/>
    </w:rPr>
  </w:style>
  <w:style w:type="paragraph" w:styleId="Ttulo1">
    <w:name w:val="heading 1"/>
    <w:basedOn w:val="Normal"/>
    <w:next w:val="Normal"/>
    <w:uiPriority w:val="9"/>
    <w:qFormat/>
    <w:rsid w:val="00627AE5"/>
    <w:pPr>
      <w:keepNext/>
      <w:keepLines/>
      <w:spacing w:before="220" w:after="220"/>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rsid w:val="00556C73"/>
    <w:pPr>
      <w:keepNext/>
      <w:keepLines/>
      <w:spacing w:before="200" w:after="0"/>
      <w:outlineLvl w:val="2"/>
    </w:pPr>
    <w:rPr>
      <w:rFonts w:eastAsiaTheme="majorEastAsia" w:cstheme="majorBidi"/>
      <w:b/>
      <w:bCs/>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Ttulo6">
    <w:name w:val="heading 6"/>
    <w:basedOn w:val="Normal"/>
    <w:next w:val="Normal"/>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Normal"/>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Normal"/>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Normal"/>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9B1981"/>
    <w:pPr>
      <w:keepNext/>
      <w:keepLines/>
      <w:spacing w:before="36" w:after="36"/>
    </w:pPr>
    <w:rPr>
      <w:sz w:val="16"/>
    </w:rPr>
  </w:style>
  <w:style w:type="paragraph" w:styleId="Ttulo">
    <w:name w:val="Title"/>
    <w:basedOn w:val="Normal"/>
    <w:next w:val="Normal"/>
    <w:qFormat/>
    <w:rsid w:val="0015183D"/>
    <w:pPr>
      <w:keepNext/>
      <w:keepLines/>
      <w:spacing w:before="0" w:after="100"/>
      <w:jc w:val="left"/>
    </w:pPr>
    <w:rPr>
      <w:rFonts w:eastAsiaTheme="majorEastAsia" w:cstheme="majorBidi"/>
      <w:b/>
      <w:bCs/>
      <w:sz w:val="24"/>
      <w:szCs w:val="36"/>
    </w:rPr>
  </w:style>
  <w:style w:type="paragraph" w:styleId="Subttulo">
    <w:name w:val="Subtitle"/>
    <w:basedOn w:val="Ttulo"/>
    <w:next w:val="Normal"/>
    <w:qFormat/>
    <w:rsid w:val="00647EB9"/>
    <w:pPr>
      <w:spacing w:before="240" w:after="240"/>
      <w:jc w:val="center"/>
    </w:pPr>
    <w:rPr>
      <w:szCs w:val="30"/>
    </w:rPr>
  </w:style>
  <w:style w:type="paragraph" w:customStyle="1" w:styleId="Author">
    <w:name w:val="Author"/>
    <w:next w:val="Normal"/>
    <w:qFormat/>
    <w:rsid w:val="00075704"/>
    <w:pPr>
      <w:keepNext/>
      <w:keepLines/>
      <w:spacing w:after="100" w:line="360" w:lineRule="auto"/>
      <w:jc w:val="left"/>
    </w:pPr>
    <w:rPr>
      <w:rFonts w:ascii="Courier New" w:hAnsi="Courier New"/>
      <w:sz w:val="22"/>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13229B"/>
    <w:pPr>
      <w:keepNext/>
    </w:pPr>
    <w:rPr>
      <w:sz w:val="20"/>
    </w:rPr>
  </w:style>
  <w:style w:type="paragraph" w:styleId="Textodebloque">
    <w:name w:val="Block Text"/>
    <w:basedOn w:val="Normal"/>
    <w:next w:val="Normal"/>
    <w:uiPriority w:val="9"/>
    <w:unhideWhenUsed/>
    <w:qFormat/>
    <w:rsid w:val="00851191"/>
    <w:pPr>
      <w:pBdr>
        <w:top w:val="dotted" w:sz="4" w:space="1" w:color="auto"/>
        <w:left w:val="dotted" w:sz="4" w:space="4" w:color="auto"/>
        <w:bottom w:val="dotted" w:sz="4" w:space="1" w:color="auto"/>
        <w:right w:val="dotted" w:sz="4" w:space="4" w:color="auto"/>
      </w:pBdr>
      <w:spacing w:before="100" w:after="100"/>
      <w:ind w:left="1440"/>
    </w:pPr>
    <w:rPr>
      <w:rFonts w:eastAsiaTheme="majorEastAsia" w:cstheme="majorBidi"/>
      <w:bCs/>
      <w:color w:val="FF0000"/>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9B1981"/>
    <w:pPr>
      <w:keepNext/>
      <w:keepLines/>
    </w:pPr>
    <w:rPr>
      <w:i w:val="0"/>
    </w:rPr>
  </w:style>
  <w:style w:type="paragraph" w:customStyle="1" w:styleId="ImageCaption">
    <w:name w:val="Image Caption"/>
    <w:basedOn w:val="Descripcin"/>
    <w:rsid w:val="009B1981"/>
    <w:pPr>
      <w:keepNext/>
      <w:keepLines/>
    </w:pPr>
    <w:rPr>
      <w:i w:val="0"/>
    </w:rPr>
  </w:style>
  <w:style w:type="paragraph" w:customStyle="1" w:styleId="Figure">
    <w:name w:val="Figure"/>
    <w:basedOn w:val="Normal"/>
  </w:style>
  <w:style w:type="paragraph" w:customStyle="1" w:styleId="CaptionedFigure">
    <w:name w:val="Captioned Figure"/>
    <w:basedOn w:val="Figure"/>
    <w:rsid w:val="009B1981"/>
    <w:pPr>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 w:type="paragraph" w:styleId="Encabezado">
    <w:name w:val="header"/>
    <w:basedOn w:val="Normal"/>
    <w:link w:val="EncabezadoCar"/>
    <w:unhideWhenUsed/>
    <w:rsid w:val="00A04089"/>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A04089"/>
    <w:rPr>
      <w:sz w:val="22"/>
    </w:rPr>
  </w:style>
  <w:style w:type="paragraph" w:styleId="Piedepgina">
    <w:name w:val="footer"/>
    <w:basedOn w:val="Normal"/>
    <w:link w:val="PiedepginaCar"/>
    <w:uiPriority w:val="99"/>
    <w:unhideWhenUsed/>
    <w:rsid w:val="00556C7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56C73"/>
    <w:rPr>
      <w:rFonts w:ascii="Courier New" w:hAnsi="Courier New"/>
      <w:sz w:val="22"/>
    </w:rPr>
  </w:style>
  <w:style w:type="character" w:styleId="Refdecomentario">
    <w:name w:val="annotation reference"/>
    <w:basedOn w:val="Fuentedeprrafopredeter"/>
    <w:semiHidden/>
    <w:unhideWhenUsed/>
    <w:rsid w:val="0040736C"/>
    <w:rPr>
      <w:sz w:val="16"/>
      <w:szCs w:val="16"/>
    </w:rPr>
  </w:style>
  <w:style w:type="paragraph" w:styleId="Textocomentario">
    <w:name w:val="annotation text"/>
    <w:basedOn w:val="Normal"/>
    <w:link w:val="TextocomentarioCar"/>
    <w:semiHidden/>
    <w:unhideWhenUsed/>
    <w:rsid w:val="0040736C"/>
    <w:pPr>
      <w:spacing w:line="240" w:lineRule="auto"/>
    </w:pPr>
    <w:rPr>
      <w:sz w:val="20"/>
    </w:rPr>
  </w:style>
  <w:style w:type="character" w:customStyle="1" w:styleId="TextocomentarioCar">
    <w:name w:val="Texto comentario Car"/>
    <w:basedOn w:val="Fuentedeprrafopredeter"/>
    <w:link w:val="Textocomentario"/>
    <w:semiHidden/>
    <w:rsid w:val="0040736C"/>
    <w:rPr>
      <w:rFonts w:ascii="Courier New" w:hAnsi="Courier New"/>
    </w:rPr>
  </w:style>
  <w:style w:type="paragraph" w:styleId="Asuntodelcomentario">
    <w:name w:val="annotation subject"/>
    <w:basedOn w:val="Textocomentario"/>
    <w:next w:val="Textocomentario"/>
    <w:link w:val="AsuntodelcomentarioCar"/>
    <w:semiHidden/>
    <w:unhideWhenUsed/>
    <w:rsid w:val="0040736C"/>
    <w:rPr>
      <w:b/>
      <w:bCs/>
    </w:rPr>
  </w:style>
  <w:style w:type="character" w:customStyle="1" w:styleId="AsuntodelcomentarioCar">
    <w:name w:val="Asunto del comentario Car"/>
    <w:basedOn w:val="TextocomentarioCar"/>
    <w:link w:val="Asuntodelcomentario"/>
    <w:semiHidden/>
    <w:rsid w:val="0040736C"/>
    <w:rPr>
      <w:rFonts w:ascii="Courier New" w:hAnsi="Courier New"/>
      <w:b/>
      <w:bCs/>
    </w:rPr>
  </w:style>
  <w:style w:type="paragraph" w:styleId="Textodeglobo">
    <w:name w:val="Balloon Text"/>
    <w:basedOn w:val="Normal"/>
    <w:link w:val="TextodegloboCar"/>
    <w:semiHidden/>
    <w:unhideWhenUsed/>
    <w:rsid w:val="0040736C"/>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4073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s00299-007-0406-8" TargetMode="External"/><Relationship Id="rId18" Type="http://schemas.openxmlformats.org/officeDocument/2006/relationships/hyperlink" Target="https://doi.org/10.1007/BF02407559" TargetMode="External"/><Relationship Id="rId26" Type="http://schemas.openxmlformats.org/officeDocument/2006/relationships/hyperlink" Target="http://35.231.225.15/index.php/rev-alap/article/view/143" TargetMode="External"/><Relationship Id="rId39" Type="http://schemas.openxmlformats.org/officeDocument/2006/relationships/hyperlink" Target="https://doi.org/10.1016/j.plantsci.2013.01.011" TargetMode="External"/><Relationship Id="rId21" Type="http://schemas.openxmlformats.org/officeDocument/2006/relationships/hyperlink" Target="https://CRAN.R-project.org/package=agricolae" TargetMode="External"/><Relationship Id="rId34" Type="http://schemas.openxmlformats.org/officeDocument/2006/relationships/hyperlink" Target="https://doi.org/10.1016/j.plantsci.2004.10.016" TargetMode="External"/><Relationship Id="rId42" Type="http://schemas.openxmlformats.org/officeDocument/2006/relationships/hyperlink" Target="https://publications.csiro.au/rpr/pub?list=BRO\&amp;pid=procite:16a0b1b4-f4e0-4207-9cf6-3fd561de0889" TargetMode="External"/><Relationship Id="rId47" Type="http://schemas.openxmlformats.org/officeDocument/2006/relationships/hyperlink" Target="https://doi.org/10.1111/ppl.13062" TargetMode="External"/><Relationship Id="rId50" Type="http://schemas.openxmlformats.org/officeDocument/2006/relationships/hyperlink" Target="https://doi.org/10.1186/s12859-017-1934-z" TargetMode="External"/><Relationship Id="rId55" Type="http://schemas.openxmlformats.org/officeDocument/2006/relationships/hyperlink" Target="https://doi.org/10.1071/PP9860329" TargetMode="External"/><Relationship Id="rId63" Type="http://schemas.openxmlformats.org/officeDocument/2006/relationships/hyperlink" Target="https://doi.org/10.1038/nature10158" TargetMode="External"/><Relationship Id="rId68" Type="http://schemas.openxmlformats.org/officeDocument/2006/relationships/hyperlink" Target="https://doi.org/10.1111/ppl.12016" TargetMode="External"/><Relationship Id="rId76" Type="http://schemas.openxmlformats.org/officeDocument/2006/relationships/theme" Target="theme/theme1.xml"/><Relationship Id="rId7" Type="http://schemas.openxmlformats.org/officeDocument/2006/relationships/comments" Target="comments.xml"/><Relationship Id="rId71"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doi.org/10.1111/jac.12245" TargetMode="External"/><Relationship Id="rId29" Type="http://schemas.openxmlformats.org/officeDocument/2006/relationships/hyperlink" Target="https://doi.org/10.1111/jac.12091" TargetMode="External"/><Relationship Id="rId11" Type="http://schemas.openxmlformats.org/officeDocument/2006/relationships/hyperlink" Target="https://doi.org/10.1007/s00425-019-03336-7" TargetMode="External"/><Relationship Id="rId24" Type="http://schemas.openxmlformats.org/officeDocument/2006/relationships/hyperlink" Target="https://doi.org/10.1093/bioinformatics/btx657" TargetMode="External"/><Relationship Id="rId32" Type="http://schemas.openxmlformats.org/officeDocument/2006/relationships/hyperlink" Target="https://doi.org/10.1042/bst0110591" TargetMode="External"/><Relationship Id="rId37" Type="http://schemas.openxmlformats.org/officeDocument/2006/relationships/hyperlink" Target="https://doi.org/10.2135/cropsci1980.0011183X002000050010x" TargetMode="External"/><Relationship Id="rId40" Type="http://schemas.openxmlformats.org/officeDocument/2006/relationships/hyperlink" Target="https://doi.org/10.3389/fpls.2015.00542" TargetMode="External"/><Relationship Id="rId45" Type="http://schemas.openxmlformats.org/officeDocument/2006/relationships/hyperlink" Target="https://doi.org/10.1093/jxb/49.325.1381" TargetMode="External"/><Relationship Id="rId53" Type="http://schemas.openxmlformats.org/officeDocument/2006/relationships/hyperlink" Target="https://doi.org/10.1007/s11540-007-9030-9" TargetMode="External"/><Relationship Id="rId58" Type="http://schemas.openxmlformats.org/officeDocument/2006/relationships/hyperlink" Target="https://doi.org/10.1016/j.agwat.2008.10.009" TargetMode="External"/><Relationship Id="rId66" Type="http://schemas.openxmlformats.org/officeDocument/2006/relationships/hyperlink" Target="https://doi.org/10.17221/4/2017-PSE" TargetMode="External"/><Relationship Id="rId7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71/FP11101" TargetMode="External"/><Relationship Id="rId23" Type="http://schemas.openxmlformats.org/officeDocument/2006/relationships/hyperlink" Target="https://doi.org/10.1016/S0065-2113(08)60559-3" TargetMode="External"/><Relationship Id="rId28" Type="http://schemas.openxmlformats.org/officeDocument/2006/relationships/hyperlink" Target="https://doi.org/10.1016/j.jplph.2016.08.014" TargetMode="External"/><Relationship Id="rId36" Type="http://schemas.openxmlformats.org/officeDocument/2006/relationships/hyperlink" Target="https://doi.org/10.1111/1440-1703.1275" TargetMode="External"/><Relationship Id="rId49" Type="http://schemas.openxmlformats.org/officeDocument/2006/relationships/hyperlink" Target="https://doi.org/10.1016/j.envexpbot.2014.09.006" TargetMode="External"/><Relationship Id="rId57" Type="http://schemas.openxmlformats.org/officeDocument/2006/relationships/hyperlink" Target="https://doi.org/10.1270/jsbbs.66.328" TargetMode="External"/><Relationship Id="rId61" Type="http://schemas.openxmlformats.org/officeDocument/2006/relationships/hyperlink" Target="https://doi.org/10.1093/jxb/ern073" TargetMode="External"/><Relationship Id="rId10" Type="http://schemas.openxmlformats.org/officeDocument/2006/relationships/hyperlink" Target="https://github.com/flavjack/20130515LM" TargetMode="External"/><Relationship Id="rId19" Type="http://schemas.openxmlformats.org/officeDocument/2006/relationships/hyperlink" Target="https://doi.org/10.1016/S1161-0301(00)00081-2" TargetMode="External"/><Relationship Id="rId31" Type="http://schemas.openxmlformats.org/officeDocument/2006/relationships/hyperlink" Target="https://doi.org/10.18637/jss.v025.i01" TargetMode="External"/><Relationship Id="rId44" Type="http://schemas.openxmlformats.org/officeDocument/2006/relationships/hyperlink" Target="https://doi.org/10.1016/j.scienta.2014.01.036" TargetMode="External"/><Relationship Id="rId52" Type="http://schemas.openxmlformats.org/officeDocument/2006/relationships/hyperlink" Target="https://doi.org/10.1007/s12230-016-9505-9" TargetMode="External"/><Relationship Id="rId60" Type="http://schemas.openxmlformats.org/officeDocument/2006/relationships/hyperlink" Target="https://doi.org/10.1007/s12230-012-9285-9" TargetMode="External"/><Relationship Id="rId65" Type="http://schemas.openxmlformats.org/officeDocument/2006/relationships/hyperlink" Target="https://doi.org/10.1016/S0378-3774(03)00174-4" TargetMode="External"/><Relationship Id="rId73"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07/s12571-012-0220-1" TargetMode="External"/><Relationship Id="rId22" Type="http://schemas.openxmlformats.org/officeDocument/2006/relationships/hyperlink" Target="https://doi.org/10.3389/fpls.2020.00169" TargetMode="External"/><Relationship Id="rId27" Type="http://schemas.openxmlformats.org/officeDocument/2006/relationships/hyperlink" Target="https://CRAN.R-project.org/package=FactoMineR" TargetMode="External"/><Relationship Id="rId30" Type="http://schemas.openxmlformats.org/officeDocument/2006/relationships/hyperlink" Target="https://doi.org/10.1007/s11105-014-0824-z" TargetMode="External"/><Relationship Id="rId35" Type="http://schemas.openxmlformats.org/officeDocument/2006/relationships/hyperlink" Target="https://doi.org/10.1016/j.scienta.2006.04.004" TargetMode="External"/><Relationship Id="rId43" Type="http://schemas.openxmlformats.org/officeDocument/2006/relationships/hyperlink" Target="https://doi.org/10.1007/s11540-020-09451-3" TargetMode="External"/><Relationship Id="rId48" Type="http://schemas.openxmlformats.org/officeDocument/2006/relationships/hyperlink" Target="https://doi.org/10.15446/agron.colomb.v35n2.65901" TargetMode="External"/><Relationship Id="rId56" Type="http://schemas.openxmlformats.org/officeDocument/2006/relationships/hyperlink" Target="https://doi.org/10.2307/1309424" TargetMode="External"/><Relationship Id="rId64" Type="http://schemas.openxmlformats.org/officeDocument/2006/relationships/hyperlink" Target="https://doi.org/10.1007/s00606-015-1242-x" TargetMode="External"/><Relationship Id="rId69" Type="http://schemas.openxmlformats.org/officeDocument/2006/relationships/image" Target="media/image1.png"/><Relationship Id="rId8" Type="http://schemas.microsoft.com/office/2011/relationships/commentsExtended" Target="commentsExtended.xml"/><Relationship Id="rId51" Type="http://schemas.openxmlformats.org/officeDocument/2006/relationships/hyperlink" Target="https://doi.org/10.1016/j.agwat.2015.12.022" TargetMode="External"/><Relationship Id="rId72"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s://doi.org/10.1007/s11032-012-9728-5" TargetMode="External"/><Relationship Id="rId17" Type="http://schemas.openxmlformats.org/officeDocument/2006/relationships/hyperlink" Target="https://doi.org/10.3390/ijms21010159" TargetMode="External"/><Relationship Id="rId25" Type="http://schemas.openxmlformats.org/officeDocument/2006/relationships/hyperlink" Target="https://doi.org/10.1007/s11103-015-0288-z" TargetMode="External"/><Relationship Id="rId33" Type="http://schemas.openxmlformats.org/officeDocument/2006/relationships/hyperlink" Target="https://doi.org/10.1007/s11120-010-9606-0" TargetMode="External"/><Relationship Id="rId38" Type="http://schemas.openxmlformats.org/officeDocument/2006/relationships/hyperlink" Target="https://doi.org/10.1007/s11540-014-9263-3" TargetMode="External"/><Relationship Id="rId46" Type="http://schemas.openxmlformats.org/officeDocument/2006/relationships/hyperlink" Target="https://www.R-project.org/" TargetMode="External"/><Relationship Id="rId59" Type="http://schemas.openxmlformats.org/officeDocument/2006/relationships/hyperlink" Target="https://doi.org/10.1111/pce.12780" TargetMode="External"/><Relationship Id="rId67" Type="http://schemas.openxmlformats.org/officeDocument/2006/relationships/hyperlink" Target="https://revistabrasileirademeioambiente.com/index.php/RVBMA/article/view/44" TargetMode="External"/><Relationship Id="rId20" Type="http://schemas.openxmlformats.org/officeDocument/2006/relationships/hyperlink" Target="https://doi.org/10.1007/s11540-010-9174-x" TargetMode="External"/><Relationship Id="rId41" Type="http://schemas.openxmlformats.org/officeDocument/2006/relationships/hyperlink" Target="https://doi.org/10.1016/j.agwat.2004.09.023" TargetMode="External"/><Relationship Id="rId54" Type="http://schemas.openxmlformats.org/officeDocument/2006/relationships/hyperlink" Target="https://doi.org/10.1016/j.fcr.2006.05.010" TargetMode="External"/><Relationship Id="rId62" Type="http://schemas.openxmlformats.org/officeDocument/2006/relationships/hyperlink" Target="https://doi.org/10.1016/j.plantsci.2006.07.010" TargetMode="External"/><Relationship Id="rId70" Type="http://schemas.openxmlformats.org/officeDocument/2006/relationships/image" Target="media/image2.png"/><Relationship Id="rId75"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9054</Words>
  <Characters>49802</Characters>
  <Application>Microsoft Office Word</Application>
  <DocSecurity>0</DocSecurity>
  <Lines>415</Lines>
  <Paragraphs>117</Paragraphs>
  <ScaleCrop>false</ScaleCrop>
  <HeadingPairs>
    <vt:vector size="2" baseType="variant">
      <vt:variant>
        <vt:lpstr>Título</vt:lpstr>
      </vt:variant>
      <vt:variant>
        <vt:i4>1</vt:i4>
      </vt:variant>
    </vt:vector>
  </HeadingPairs>
  <TitlesOfParts>
    <vt:vector size="1" baseType="lpstr">
      <vt:lpstr>Impact of water deficit on growth, productivity, and water use efficiency in potato (Solanum tuberosum L.)</vt:lpstr>
    </vt:vector>
  </TitlesOfParts>
  <Company/>
  <LinksUpToDate>false</LinksUpToDate>
  <CharactersWithSpaces>58739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water deficit on growth, productivity, and water use efficiency in potato (Solanum tuberosum L.)</dc:title>
  <dc:creator>Flavio Lozano-Isla^{1}, Evelyn Farfan-Vignolo^{1}, Raymundo Gutierrez^{1}, Raul Blas^{2}, Khan Awais^{1*};^{1} International Potato Center (CIP), Av. La Molina 1895, La Molina, 1558, Peru.;^{2} Universidad Nacional Agraria La Molina (UNALM), Av. La Molina, 1558, Peru.;^{*}Corresponding author.</dc:creator>
  <cp:keywords/>
  <dc:description>document template for scientific report</dc:description>
  <cp:lastModifiedBy>Flavio Lozano Isla</cp:lastModifiedBy>
  <cp:revision>5</cp:revision>
  <dcterms:created xsi:type="dcterms:W3CDTF">2020-04-04T10:09:00Z</dcterms:created>
  <dcterms:modified xsi:type="dcterms:W3CDTF">2020-04-23T13:21:00Z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bookdown::gitbook">
    <vt:lpwstr/>
  </property>
  <property fmtid="{D5CDD505-2E9C-101B-9397-08002B2CF9AE}" pid="5" name="colorlinks">
    <vt:lpwstr>yes</vt:lpwstr>
  </property>
  <property fmtid="{D5CDD505-2E9C-101B-9397-08002B2CF9AE}" pid="6" name="cover-image">
    <vt:lpwstr>img/cover.jpg</vt:lpwstr>
  </property>
  <property fmtid="{D5CDD505-2E9C-101B-9397-08002B2CF9AE}" pid="7" name="csl">
    <vt:lpwstr>https://www.zotero.org/styles/apa</vt:lpwstr>
  </property>
  <property fmtid="{D5CDD505-2E9C-101B-9397-08002B2CF9AE}" pid="8" name="date">
    <vt:lpwstr/>
  </property>
  <property fmtid="{D5CDD505-2E9C-101B-9397-08002B2CF9AE}" pid="9" name="documentclass">
    <vt:lpwstr>book</vt:lpwstr>
  </property>
  <property fmtid="{D5CDD505-2E9C-101B-9397-08002B2CF9AE}" pid="10" name="favicon">
    <vt:lpwstr>img/icon.png</vt:lpwstr>
  </property>
  <property fmtid="{D5CDD505-2E9C-101B-9397-08002B2CF9AE}" pid="11" name="github-repo">
    <vt:lpwstr>flavjack/20130515LM/issues</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url">
    <vt:lpwstr>https://www.lozanoisla.com</vt:lpwstr>
  </property>
</Properties>
</file>